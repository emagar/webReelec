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ins w:id="0" w:author="Unknown Author" w:date="2017-10-13T11:37:00Z">
        <w:r>
          <w:rPr>
            <w:rFonts w:cs="Times New Roman" w:ascii="Times New Roman" w:hAnsi="Times New Roman"/>
            <w:b/>
            <w:sz w:val="28"/>
            <w:szCs w:val="28"/>
            <w:lang w:val="es-ES"/>
          </w:rPr>
          <w:t>L</w:t>
        </w:r>
      </w:ins>
      <w:ins w:id="1" w:author="Unknown Author" w:date="2017-10-13T11:37:00Z">
        <w:r>
          <w:rPr>
            <w:rFonts w:cs="Times New Roman" w:ascii="Times New Roman" w:hAnsi="Times New Roman"/>
            <w:b/>
            <w:sz w:val="28"/>
            <w:szCs w:val="28"/>
            <w:lang w:val="es-ES"/>
          </w:rPr>
          <w:t>os tecnócratas neoporfiristas y la reelección</w:t>
        </w:r>
      </w:ins>
    </w:p>
    <w:p>
      <w:pPr>
        <w:pStyle w:val="Normal"/>
        <w:rPr>
          <w:rFonts w:ascii="Times New Roman" w:hAnsi="Times New Roman" w:cs="Times New Roman"/>
          <w:b/>
          <w:b/>
          <w:sz w:val="28"/>
          <w:szCs w:val="28"/>
          <w:lang w:val="es-ES"/>
        </w:rPr>
      </w:pPr>
      <w:del w:id="2" w:author="Unknown Author" w:date="2017-10-13T11:37:00Z">
        <w:r>
          <w:rPr>
            <w:rFonts w:cs="Times New Roman" w:ascii="Times New Roman" w:hAnsi="Times New Roman"/>
            <w:b/>
            <w:sz w:val="28"/>
            <w:szCs w:val="28"/>
            <w:lang w:val="es-ES"/>
          </w:rPr>
          <w:delText xml:space="preserve">La reelección de acuerdo a los Tecnócratas Neoporfiristas </w:delText>
        </w:r>
      </w:del>
    </w:p>
    <w:p>
      <w:pPr>
        <w:pStyle w:val="Normal"/>
        <w:rPr>
          <w:rFonts w:ascii="Times New Roman" w:hAnsi="Times New Roman" w:cs="Times New Roman"/>
          <w:b w:val="false"/>
          <w:b w:val="false"/>
          <w:bCs w:val="false"/>
          <w:sz w:val="28"/>
          <w:szCs w:val="28"/>
          <w:lang w:val="es-ES"/>
        </w:rPr>
      </w:pPr>
      <w:ins w:id="3" w:author="Unknown Author" w:date="2017-10-13T11:37:00Z">
        <w:r>
          <w:rPr>
            <w:rFonts w:cs="Times New Roman" w:ascii="Times New Roman" w:hAnsi="Times New Roman"/>
            <w:b w:val="false"/>
            <w:bCs w:val="false"/>
            <w:sz w:val="28"/>
            <w:szCs w:val="28"/>
            <w:lang w:val="es-ES"/>
          </w:rPr>
        </w:r>
      </w:ins>
    </w:p>
    <w:p>
      <w:pPr>
        <w:pStyle w:val="Normal"/>
        <w:rPr>
          <w:rFonts w:ascii="Times New Roman" w:hAnsi="Times New Roman" w:cs="Times New Roman"/>
          <w:b w:val="false"/>
          <w:b w:val="false"/>
          <w:bCs w:val="false"/>
          <w:i/>
          <w:i/>
          <w:iCs/>
          <w:sz w:val="28"/>
          <w:szCs w:val="28"/>
          <w:lang w:val="es-ES"/>
        </w:rPr>
      </w:pPr>
      <w:ins w:id="4" w:author="Unknown Author" w:date="2017-10-13T11:37:00Z">
        <w:r>
          <w:rPr>
            <w:rFonts w:cs="Times New Roman" w:ascii="Times New Roman" w:hAnsi="Times New Roman"/>
            <w:b w:val="false"/>
            <w:bCs w:val="false"/>
            <w:i/>
            <w:iCs/>
            <w:sz w:val="28"/>
            <w:szCs w:val="28"/>
            <w:lang w:val="es-ES"/>
          </w:rPr>
          <w:t>Paradoja: el itamita en general, y los economistas y abogados en particular, se opone a la reelección consecutiva</w:t>
        </w:r>
      </w:ins>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Change w:id="0" w:author="Unknown Author" w:date="2017-10-13T11:38:00Z"/>
        </w:rPr>
        <w:rPrChange w:id="0" w:author="Unknown Author" w:date="2017-10-13T11:38:00Z"/>
      </w:r>
    </w:p>
    <w:p>
      <w:pPr>
        <w:pStyle w:val="Normal"/>
        <w:jc w:val="both"/>
        <w:rPr>
          <w:rFonts w:ascii="Times New Roman" w:hAnsi="Times New Roman" w:cs="Times New Roman"/>
          <w:szCs w:val="28"/>
          <w:lang w:val="es-ES"/>
        </w:rPr>
      </w:pPr>
      <w:del w:id="6" w:author="Unknown Author" w:date="2017-10-13T11:40:00Z">
        <w:r>
          <w:rPr>
            <w:rFonts w:cs="Times New Roman" w:ascii="Times New Roman" w:hAnsi="Times New Roman"/>
            <w:szCs w:val="28"/>
            <w:lang w:val="es-ES"/>
          </w:rPr>
          <w:delText xml:space="preserve">El 10 de febrero de 2014 se publicó la reforma electoral en México, la cual tienen como objetivos transformar la Procuraduría General de la República en la Fiscalía General de la República; la reelección de Senadores y Diputados del Congreso de la Unión; la reelección de legisladores locales y de integrantes de Ayuntamientos; el aumento de 2 a 3% como porcentaje mínimo requerido de la votación nacional emitida para que los partidos políticos conserven su registro, entre otras cosas. </w:delText>
        </w:r>
      </w:del>
    </w:p>
    <w:p>
      <w:pPr>
        <w:pStyle w:val="Normal"/>
        <w:jc w:val="both"/>
        <w:rPr>
          <w:rFonts w:ascii="Times New Roman" w:hAnsi="Times New Roman" w:cs="Times New Roman"/>
          <w:szCs w:val="28"/>
          <w:lang w:val="es-ES"/>
        </w:rPr>
      </w:pPr>
      <w:ins w:id="7" w:author="Unknown Author" w:date="2017-10-13T11:40:00Z">
        <w:r>
          <w:rPr>
            <w:rFonts w:cs="Times New Roman" w:ascii="Times New Roman" w:hAnsi="Times New Roman"/>
            <w:szCs w:val="28"/>
            <w:lang w:val="es-ES"/>
          </w:rPr>
        </w:r>
      </w:ins>
    </w:p>
    <w:p>
      <w:pPr>
        <w:pStyle w:val="Normal"/>
        <w:jc w:val="both"/>
        <w:rPr>
          <w:rFonts w:ascii="Times New Roman" w:hAnsi="Times New Roman" w:cs="Times New Roman"/>
          <w:szCs w:val="28"/>
          <w:lang w:val="es-ES"/>
        </w:rPr>
      </w:pPr>
      <w:ins w:id="8" w:author="Unknown Author" w:date="2017-10-13T11:40:00Z">
        <w:r>
          <w:rPr>
            <w:rFonts w:cs="Times New Roman" w:ascii="Times New Roman" w:hAnsi="Times New Roman"/>
            <w:szCs w:val="28"/>
            <w:lang w:val="es-ES"/>
          </w:rPr>
          <w:t>Con la inminente entrada en vigor de la reelección consecutiva de legisladores y de alcaldes nos preguntamos: ¿c</w:t>
        </w:r>
      </w:ins>
      <w:ins w:id="9" w:author="Unknown Author" w:date="2017-10-13T11:40:00Z">
        <w:r>
          <w:rPr>
            <w:rFonts w:cs="Times New Roman" w:ascii="Times New Roman" w:hAnsi="Times New Roman"/>
            <w:szCs w:val="28"/>
            <w:lang w:val="es-ES"/>
          </w:rPr>
          <w:t xml:space="preserve">uál es la reacción espontánea del estudiante del ITAM a esta institución?  </w:t>
        </w:r>
      </w:ins>
    </w:p>
    <w:p>
      <w:pPr>
        <w:pStyle w:val="Normal"/>
        <w:jc w:val="both"/>
        <w:rPr>
          <w:rFonts w:ascii="Times New Roman" w:hAnsi="Times New Roman" w:cs="Times New Roman"/>
          <w:szCs w:val="28"/>
          <w:lang w:val="es-ES"/>
        </w:rPr>
      </w:pPr>
      <w:r>
        <w:rPr>
          <w:rFonts w:cs="Times New Roman" w:ascii="Times New Roman" w:hAnsi="Times New Roman"/>
          <w:szCs w:val="28"/>
          <w:lang w:val="es-ES"/>
        </w:rPr>
      </w:r>
    </w:p>
    <w:p>
      <w:pPr>
        <w:pStyle w:val="Normal"/>
        <w:jc w:val="both"/>
        <w:rPr/>
      </w:pPr>
      <w:del w:id="10" w:author="Unknown Author" w:date="2017-10-13T12:15:00Z">
        <w:r>
          <w:rPr>
            <w:rFonts w:cs="Times New Roman" w:ascii="Times New Roman" w:hAnsi="Times New Roman"/>
            <w:szCs w:val="28"/>
            <w:lang w:val="es-ES"/>
          </w:rPr>
          <w:delText xml:space="preserve">En este trabajo nos concentraremos en el tema de la reelección. </w:delText>
        </w:r>
      </w:del>
      <w:ins w:id="11" w:author="Unknown Author" w:date="2017-10-13T12:15:00Z">
        <w:r>
          <w:rPr>
            <w:rFonts w:cs="Times New Roman" w:ascii="Times New Roman" w:hAnsi="Times New Roman"/>
            <w:szCs w:val="28"/>
            <w:lang w:val="es-ES"/>
          </w:rPr>
          <w:t xml:space="preserve">Casi todas las democracias </w:t>
        </w:r>
      </w:ins>
      <w:del w:id="12" w:author="Unknown Author" w:date="2017-10-13T12:15:00Z">
        <w:r>
          <w:rPr>
            <w:rFonts w:cs="Times New Roman" w:ascii="Times New Roman" w:hAnsi="Times New Roman"/>
            <w:szCs w:val="28"/>
            <w:lang w:val="es-ES"/>
          </w:rPr>
          <w:delText xml:space="preserve">Muchos países </w:delText>
        </w:r>
      </w:del>
      <w:r>
        <w:rPr>
          <w:rFonts w:cs="Times New Roman" w:ascii="Times New Roman" w:hAnsi="Times New Roman"/>
          <w:szCs w:val="28"/>
          <w:lang w:val="es-ES"/>
        </w:rPr>
        <w:t>tienen este método implementado en su sistema electoral, algunos lo han efectuado de manera positiva y otros de una manera negativa</w:t>
      </w:r>
      <w:ins w:id="13" w:author="Unknown Author" w:date="2017-10-13T12:15:00Z">
        <w:r>
          <w:rPr>
            <w:rFonts w:cs="Times New Roman" w:ascii="Times New Roman" w:hAnsi="Times New Roman"/>
            <w:szCs w:val="28"/>
            <w:lang w:val="es-ES"/>
          </w:rPr>
          <w:t xml:space="preserve"> </w:t>
        </w:r>
      </w:ins>
      <w:ins w:id="14" w:author="Unknown Author" w:date="2017-10-13T12:15:00Z">
        <w:r>
          <w:rPr>
            <w:rFonts w:cs="Times New Roman" w:ascii="Times New Roman" w:hAnsi="Times New Roman"/>
            <w:szCs w:val="28"/>
            <w:lang w:val="es-ES"/>
          </w:rPr>
          <w:t>[</w:t>
        </w:r>
      </w:ins>
      <w:ins w:id="15" w:author="Unknown Author" w:date="2017-10-13T12:15:00Z">
        <w:r>
          <w:rPr>
            <w:rFonts w:cs="Times New Roman" w:ascii="Times New Roman" w:hAnsi="Times New Roman"/>
            <w:szCs w:val="28"/>
            <w:lang w:val="es-ES"/>
          </w:rPr>
          <w:t xml:space="preserve">emm: </w:t>
        </w:r>
      </w:ins>
      <w:ins w:id="16" w:author="Unknown Author" w:date="2017-10-13T12:15:00Z">
        <w:r>
          <w:rPr>
            <w:rFonts w:cs="Times New Roman" w:ascii="Times New Roman" w:hAnsi="Times New Roman"/>
            <w:szCs w:val="28"/>
            <w:lang w:val="es-ES"/>
          </w:rPr>
          <w:t>no entiendo la distinción pos/neg, aclaren]</w:t>
        </w:r>
      </w:ins>
      <w:r>
        <w:rPr>
          <w:rFonts w:cs="Times New Roman" w:ascii="Times New Roman" w:hAnsi="Times New Roman"/>
          <w:szCs w:val="28"/>
          <w:lang w:val="es-ES"/>
        </w:rPr>
        <w:t xml:space="preserve">. </w:t>
      </w:r>
      <w:ins w:id="17" w:author="Unknown Author" w:date="2017-10-13T13:15:00Z">
        <w:r>
          <w:rPr>
            <w:rFonts w:cs="Times New Roman" w:ascii="Times New Roman" w:hAnsi="Times New Roman"/>
            <w:szCs w:val="28"/>
            <w:lang w:val="es-ES"/>
          </w:rPr>
          <w:t>Sin ser panacea, l</w:t>
        </w:r>
      </w:ins>
      <w:del w:id="18" w:author="Unknown Author" w:date="2017-10-13T13:15:00Z">
        <w:r>
          <w:rPr>
            <w:rFonts w:cs="Times New Roman" w:ascii="Times New Roman" w:hAnsi="Times New Roman"/>
            <w:szCs w:val="28"/>
            <w:lang w:val="es-ES"/>
          </w:rPr>
          <w:delText>L</w:delText>
        </w:r>
      </w:del>
      <w:r>
        <w:rPr>
          <w:rFonts w:cs="Times New Roman" w:ascii="Times New Roman" w:hAnsi="Times New Roman"/>
          <w:szCs w:val="28"/>
          <w:lang w:val="es-ES"/>
        </w:rPr>
        <w:t xml:space="preserve">a reelección </w:t>
      </w:r>
      <w:ins w:id="19" w:author="Unknown Author" w:date="2017-10-13T13:17:00Z">
        <w:r>
          <w:rPr>
            <w:rFonts w:cs="Times New Roman" w:ascii="Times New Roman" w:hAnsi="Times New Roman"/>
            <w:szCs w:val="28"/>
            <w:lang w:val="es-ES"/>
          </w:rPr>
          <w:t xml:space="preserve">genera </w:t>
        </w:r>
      </w:ins>
      <w:ins w:id="20" w:author="Unknown Author" w:date="2017-10-13T13:13:00Z">
        <w:r>
          <w:rPr>
            <w:rFonts w:cs="Times New Roman" w:ascii="Times New Roman" w:hAnsi="Times New Roman"/>
            <w:szCs w:val="28"/>
            <w:lang w:val="es-ES"/>
          </w:rPr>
          <w:t xml:space="preserve">condiciones propicias para </w:t>
        </w:r>
      </w:ins>
      <w:ins w:id="21" w:author="Unknown Author" w:date="2017-10-13T13:13:00Z">
        <w:r>
          <w:rPr>
            <w:rFonts w:cs="Times New Roman" w:ascii="Times New Roman" w:hAnsi="Times New Roman"/>
            <w:szCs w:val="28"/>
            <w:lang w:val="es-ES"/>
          </w:rPr>
          <w:t>un</w:t>
        </w:r>
      </w:ins>
      <w:ins w:id="22" w:author="Unknown Author" w:date="2017-10-13T13:13:00Z">
        <w:r>
          <w:rPr>
            <w:rFonts w:cs="Times New Roman" w:ascii="Times New Roman" w:hAnsi="Times New Roman"/>
            <w:szCs w:val="28"/>
            <w:lang w:val="es-ES"/>
          </w:rPr>
          <w:t xml:space="preserve">a </w:t>
        </w:r>
      </w:ins>
      <w:ins w:id="23" w:author="Unknown Author" w:date="2017-10-13T13:13:00Z">
        <w:r>
          <w:rPr>
            <w:rFonts w:cs="Times New Roman" w:ascii="Times New Roman" w:hAnsi="Times New Roman"/>
            <w:szCs w:val="28"/>
            <w:lang w:val="es-ES"/>
          </w:rPr>
          <w:t xml:space="preserve">mejor </w:t>
        </w:r>
      </w:ins>
      <w:ins w:id="24" w:author="Unknown Author" w:date="2017-10-13T13:13:00Z">
        <w:r>
          <w:rPr>
            <w:rFonts w:cs="Times New Roman" w:ascii="Times New Roman" w:hAnsi="Times New Roman"/>
            <w:szCs w:val="28"/>
            <w:lang w:val="es-ES"/>
          </w:rPr>
          <w:t xml:space="preserve">rendición de cuentas, </w:t>
        </w:r>
      </w:ins>
      <w:ins w:id="25" w:author="Unknown Author" w:date="2017-10-13T13:17:00Z">
        <w:r>
          <w:rPr>
            <w:rFonts w:cs="Times New Roman" w:ascii="Times New Roman" w:hAnsi="Times New Roman"/>
            <w:szCs w:val="28"/>
            <w:lang w:val="es-ES"/>
          </w:rPr>
          <w:t xml:space="preserve">además de </w:t>
        </w:r>
      </w:ins>
      <w:ins w:id="26" w:author="Unknown Author" w:date="2017-10-13T13:18:00Z">
        <w:r>
          <w:rPr>
            <w:rFonts w:cs="Times New Roman" w:ascii="Times New Roman" w:hAnsi="Times New Roman"/>
            <w:szCs w:val="28"/>
            <w:lang w:val="es-ES"/>
          </w:rPr>
          <w:t xml:space="preserve">darle </w:t>
        </w:r>
      </w:ins>
      <w:del w:id="27" w:author="Unknown Author" w:date="2017-10-13T13:18:00Z">
        <w:r>
          <w:rPr>
            <w:rFonts w:cs="Times New Roman" w:ascii="Times New Roman" w:hAnsi="Times New Roman"/>
            <w:szCs w:val="28"/>
            <w:lang w:val="es-ES"/>
          </w:rPr>
          <w:delText xml:space="preserve">podría ayudar a que se tuviera </w:delText>
        </w:r>
      </w:del>
      <w:r>
        <w:rPr>
          <w:rFonts w:cs="Times New Roman" w:ascii="Times New Roman" w:hAnsi="Times New Roman"/>
          <w:szCs w:val="28"/>
          <w:lang w:val="es-ES"/>
        </w:rPr>
        <w:t xml:space="preserve">una mayor continuidad y estabilidad </w:t>
      </w:r>
      <w:del w:id="28" w:author="Unknown Author" w:date="2017-10-13T13:18:00Z">
        <w:r>
          <w:rPr>
            <w:rFonts w:cs="Times New Roman" w:ascii="Times New Roman" w:hAnsi="Times New Roman"/>
            <w:szCs w:val="28"/>
            <w:lang w:val="es-ES"/>
          </w:rPr>
          <w:delText>en e</w:delText>
        </w:r>
      </w:del>
      <w:ins w:id="29" w:author="Unknown Author" w:date="2017-10-13T13:18:00Z">
        <w:r>
          <w:rPr>
            <w:rFonts w:cs="Times New Roman" w:ascii="Times New Roman" w:hAnsi="Times New Roman"/>
            <w:szCs w:val="28"/>
            <w:lang w:val="es-ES"/>
          </w:rPr>
          <w:t>a</w:t>
        </w:r>
      </w:ins>
      <w:r>
        <w:rPr>
          <w:rFonts w:cs="Times New Roman" w:ascii="Times New Roman" w:hAnsi="Times New Roman"/>
          <w:szCs w:val="28"/>
          <w:lang w:val="es-ES"/>
        </w:rPr>
        <w:t>l gobierno y</w:t>
      </w:r>
      <w:ins w:id="30" w:author="Unknown Author" w:date="2017-10-13T13:18:00Z">
        <w:r>
          <w:rPr>
            <w:rFonts w:cs="Times New Roman" w:ascii="Times New Roman" w:hAnsi="Times New Roman"/>
            <w:szCs w:val="28"/>
            <w:lang w:val="es-ES"/>
          </w:rPr>
          <w:t>,</w:t>
        </w:r>
      </w:ins>
      <w:r>
        <w:rPr>
          <w:rFonts w:cs="Times New Roman" w:ascii="Times New Roman" w:hAnsi="Times New Roman"/>
          <w:szCs w:val="28"/>
          <w:lang w:val="es-ES"/>
        </w:rPr>
        <w:t xml:space="preserve"> en específico</w:t>
      </w:r>
      <w:ins w:id="31" w:author="Unknown Author" w:date="2017-10-13T13:18:00Z">
        <w:r>
          <w:rPr>
            <w:rFonts w:cs="Times New Roman" w:ascii="Times New Roman" w:hAnsi="Times New Roman"/>
            <w:szCs w:val="28"/>
            <w:lang w:val="es-ES"/>
          </w:rPr>
          <w:t xml:space="preserve">, </w:t>
        </w:r>
      </w:ins>
      <w:ins w:id="32" w:author="Unknown Author" w:date="2017-10-13T13:18:00Z">
        <w:r>
          <w:rPr>
            <w:rFonts w:cs="Times New Roman" w:ascii="Times New Roman" w:hAnsi="Times New Roman"/>
            <w:szCs w:val="28"/>
            <w:lang w:val="es-ES"/>
          </w:rPr>
          <w:t>a</w:t>
        </w:r>
      </w:ins>
      <w:r>
        <w:rPr>
          <w:rFonts w:cs="Times New Roman" w:ascii="Times New Roman" w:hAnsi="Times New Roman"/>
          <w:szCs w:val="28"/>
          <w:lang w:val="es-ES"/>
        </w:rPr>
        <w:t xml:space="preserve"> </w:t>
      </w:r>
      <w:ins w:id="33" w:author="Unknown Author" w:date="2017-10-13T13:18:00Z">
        <w:r>
          <w:rPr>
            <w:rFonts w:cs="Times New Roman" w:ascii="Times New Roman" w:hAnsi="Times New Roman"/>
            <w:szCs w:val="28"/>
            <w:lang w:val="es-ES"/>
          </w:rPr>
          <w:t>sus</w:t>
        </w:r>
      </w:ins>
      <w:del w:id="34" w:author="Unknown Author" w:date="2017-10-13T13:18:00Z">
        <w:r>
          <w:rPr>
            <w:rFonts w:cs="Times New Roman" w:ascii="Times New Roman" w:hAnsi="Times New Roman"/>
            <w:szCs w:val="28"/>
            <w:lang w:val="es-ES"/>
          </w:rPr>
          <w:delText>los</w:delText>
        </w:r>
      </w:del>
      <w:r>
        <w:rPr>
          <w:rFonts w:cs="Times New Roman" w:ascii="Times New Roman" w:hAnsi="Times New Roman"/>
          <w:szCs w:val="28"/>
          <w:lang w:val="es-ES"/>
        </w:rPr>
        <w:t xml:space="preserve"> proyectos. Sin embargo, </w:t>
      </w:r>
      <w:del w:id="35" w:author="Unknown Author" w:date="2017-10-13T13:19:00Z">
        <w:r>
          <w:rPr>
            <w:rFonts w:cs="Times New Roman" w:ascii="Times New Roman" w:hAnsi="Times New Roman"/>
            <w:szCs w:val="28"/>
            <w:lang w:val="es-ES"/>
          </w:rPr>
          <w:delText xml:space="preserve">lo que </w:delText>
        </w:r>
      </w:del>
      <w:r>
        <w:rPr>
          <w:rFonts w:cs="Times New Roman" w:ascii="Times New Roman" w:hAnsi="Times New Roman"/>
          <w:szCs w:val="28"/>
          <w:lang w:val="es-ES"/>
        </w:rPr>
        <w:t xml:space="preserve">la reelección también establece </w:t>
      </w:r>
      <w:del w:id="36" w:author="Unknown Author" w:date="2017-10-13T13:19:00Z">
        <w:r>
          <w:rPr>
            <w:rFonts w:cs="Times New Roman" w:ascii="Times New Roman" w:hAnsi="Times New Roman"/>
            <w:szCs w:val="28"/>
            <w:lang w:val="es-ES"/>
          </w:rPr>
          <w:delText>es un</w:delText>
        </w:r>
      </w:del>
      <w:ins w:id="37" w:author="Unknown Author" w:date="2017-10-13T13:19:00Z">
        <w:r>
          <w:rPr>
            <w:rFonts w:cs="Times New Roman" w:ascii="Times New Roman" w:hAnsi="Times New Roman"/>
            <w:szCs w:val="28"/>
            <w:lang w:val="es-ES"/>
          </w:rPr>
          <w:t>l</w:t>
        </w:r>
      </w:ins>
      <w:r>
        <w:rPr>
          <w:rFonts w:cs="Times New Roman" w:ascii="Times New Roman" w:hAnsi="Times New Roman"/>
          <w:szCs w:val="28"/>
          <w:lang w:val="es-ES"/>
        </w:rPr>
        <w:t xml:space="preserve">a posibilidad </w:t>
      </w:r>
      <w:del w:id="38" w:author="Unknown Author" w:date="2017-10-13T13:19:00Z">
        <w:r>
          <w:rPr>
            <w:rFonts w:cs="Times New Roman" w:ascii="Times New Roman" w:hAnsi="Times New Roman"/>
            <w:szCs w:val="28"/>
            <w:lang w:val="es-ES"/>
          </w:rPr>
          <w:delText xml:space="preserve">para </w:delText>
        </w:r>
      </w:del>
      <w:r>
        <w:rPr>
          <w:rFonts w:cs="Times New Roman" w:ascii="Times New Roman" w:hAnsi="Times New Roman"/>
          <w:szCs w:val="28"/>
          <w:lang w:val="es-ES"/>
        </w:rPr>
        <w:t>que algu</w:t>
      </w:r>
      <w:ins w:id="39" w:author="Unknown Author" w:date="2017-10-13T13:19:00Z">
        <w:r>
          <w:rPr>
            <w:rFonts w:cs="Times New Roman" w:ascii="Times New Roman" w:hAnsi="Times New Roman"/>
            <w:szCs w:val="28"/>
            <w:lang w:val="es-ES"/>
          </w:rPr>
          <w:t xml:space="preserve">nos se eternicen en </w:t>
        </w:r>
      </w:ins>
      <w:del w:id="40" w:author="Unknown Author" w:date="2017-10-13T13:19:00Z">
        <w:r>
          <w:rPr>
            <w:rFonts w:cs="Times New Roman" w:ascii="Times New Roman" w:hAnsi="Times New Roman"/>
            <w:szCs w:val="28"/>
            <w:lang w:val="es-ES"/>
          </w:rPr>
          <w:delText xml:space="preserve">ien nunca quiera dejar </w:delText>
        </w:r>
      </w:del>
      <w:r>
        <w:rPr>
          <w:rFonts w:cs="Times New Roman" w:ascii="Times New Roman" w:hAnsi="Times New Roman"/>
          <w:szCs w:val="28"/>
          <w:lang w:val="es-ES"/>
        </w:rPr>
        <w:t xml:space="preserve">el poder. </w:t>
      </w:r>
    </w:p>
    <w:p>
      <w:pPr>
        <w:pStyle w:val="Normal"/>
        <w:jc w:val="both"/>
        <w:rPr>
          <w:rFonts w:ascii="Times New Roman" w:hAnsi="Times New Roman" w:cs="Times New Roman"/>
          <w:szCs w:val="28"/>
          <w:lang w:val="es-ES"/>
          <w:ins w:id="42" w:author="Unknown Author" w:date="2017-10-13T13:21:00Z"/>
        </w:rPr>
      </w:pPr>
      <w:ins w:id="41" w:author="Unknown Author" w:date="2017-10-13T13:21:00Z">
        <w:r>
          <w:rPr>
            <w:rFonts w:cs="Times New Roman" w:ascii="Times New Roman" w:hAnsi="Times New Roman"/>
            <w:szCs w:val="28"/>
            <w:lang w:val="es-ES"/>
          </w:rPr>
        </w:r>
      </w:ins>
    </w:p>
    <w:p>
      <w:pPr>
        <w:pStyle w:val="Normal"/>
        <w:jc w:val="both"/>
        <w:rPr>
          <w:rFonts w:ascii="Times New Roman" w:hAnsi="Times New Roman" w:cs="Times New Roman"/>
          <w:szCs w:val="28"/>
          <w:lang w:val="es-ES"/>
        </w:rPr>
      </w:pPr>
      <w:ins w:id="43" w:author="Unknown Author" w:date="2017-10-13T13:24:00Z">
        <w:r>
          <w:rPr>
            <w:rFonts w:cs="Times New Roman" w:ascii="Times New Roman" w:hAnsi="Times New Roman"/>
            <w:szCs w:val="28"/>
            <w:lang w:val="es-ES"/>
          </w:rPr>
          <w:t>[emm: el párrafo siguiente será muy útil para otra nota sobre los argumentos que se usaron en la reforma (“¿Qué cambió en 2014 y qué argumentaron los legisladores?”). Quítenlo de esta nota. ]</w:t>
        </w:r>
      </w:ins>
    </w:p>
    <w:p>
      <w:pPr>
        <w:pStyle w:val="Normal"/>
        <w:jc w:val="both"/>
        <w:rPr/>
      </w:pPr>
      <w:r>
        <w:rPr>
          <w:rFonts w:cs="Times New Roman" w:ascii="Times New Roman" w:hAnsi="Times New Roman"/>
          <w:szCs w:val="28"/>
          <w:lang w:val="es-ES"/>
        </w:rPr>
        <w:t>Los principales argumentos a favor de la reelección durante las discusiones en el congreso para la reforma electoral fueron: la profesionalización de las carreras políticas, estabilidad política y legislativa, fortalecer el carácter representativo de la democracia, incentivar la elaboración de proyectos de largo plazo, relación más armónica entre funcionarios electos y cúpulas partidistas y un incremento en la eficacia.</w:t>
      </w:r>
      <w:r>
        <w:rPr>
          <w:rStyle w:val="FootnoteAnchor"/>
          <w:rFonts w:cs="Times New Roman" w:ascii="Times New Roman" w:hAnsi="Times New Roman"/>
          <w:szCs w:val="28"/>
          <w:lang w:val="es-ES"/>
        </w:rPr>
        <w:footnoteReference w:id="2"/>
      </w:r>
      <w:r>
        <w:rPr>
          <w:rFonts w:cs="Times New Roman" w:ascii="Times New Roman" w:hAnsi="Times New Roman"/>
          <w:szCs w:val="28"/>
          <w:lang w:val="es-ES"/>
        </w:rPr>
        <w:t xml:space="preserve"> Para la implementación de la reelección en el país se modificaron los artículos 59, 115 y 116 constitucionales. El artículo 59 establece que “los senadores podrán ser electos hasta por dos periodos consecutivos y los diputados al Congreso de la Unión hasta por cuatro periodos consecutivos. La postulación sólo podrá ser realizada por el mismo partido o por cualquiera de los partidos integrantes de la coalición que los hubiera postulado, salvo que hayan renunciado o perdido su militancia antes de la mitad de su mandato.”</w:t>
      </w:r>
      <w:r>
        <w:rPr>
          <w:rStyle w:val="FootnoteAnchor"/>
          <w:rFonts w:cs="Times New Roman" w:ascii="Times New Roman" w:hAnsi="Times New Roman"/>
          <w:szCs w:val="28"/>
          <w:lang w:val="es-ES"/>
        </w:rPr>
        <w:footnoteReference w:id="3"/>
      </w:r>
      <w:r>
        <w:rPr>
          <w:rFonts w:cs="Times New Roman" w:ascii="Times New Roman" w:hAnsi="Times New Roman"/>
          <w:szCs w:val="28"/>
          <w:lang w:val="es-ES"/>
        </w:rPr>
        <w:t xml:space="preserve"> Aquí es dónde nos deberíamos preguntar ¿qué pasa con los independientes? En los artículos 115 y 116 se trata la reelección en los Estados. El artículo 115 establece que las constituciones estatales deben permitir la elección consecutiva para los presidentes municipales, regidores y síndicos, para un periodo adicional, solo cuando el período no exceda los tres años. Nuevamente este artículo establece que la postulación solo puede ser realizada por el mismo partido o algún partido de la coalición, a menos que haya renunciado o perdido su militancia antes de la mitad de su mandato.</w:t>
      </w:r>
      <w:r>
        <w:rPr>
          <w:rStyle w:val="FootnoteAnchor"/>
          <w:rFonts w:cs="Times New Roman" w:ascii="Times New Roman" w:hAnsi="Times New Roman"/>
          <w:szCs w:val="28"/>
          <w:lang w:val="es-ES"/>
        </w:rPr>
        <w:footnoteReference w:id="4"/>
      </w:r>
      <w:r>
        <w:rPr>
          <w:rFonts w:cs="Times New Roman" w:ascii="Times New Roman" w:hAnsi="Times New Roman"/>
          <w:szCs w:val="28"/>
          <w:lang w:val="es-ES"/>
        </w:rPr>
        <w:t xml:space="preserve"> Por último el artículo 116 establece que las constituciones estatales también deben permitir la elección consecutiva de los diputados a las legislaturas de los estados, hasta por cuatro periodos consecutivos; nuevamente con la cláusula partidaria.</w:t>
      </w:r>
      <w:r>
        <w:rPr>
          <w:rStyle w:val="FootnoteAnchor"/>
          <w:rFonts w:cs="Times New Roman" w:ascii="Times New Roman" w:hAnsi="Times New Roman"/>
          <w:szCs w:val="28"/>
          <w:lang w:val="es-ES"/>
        </w:rPr>
        <w:footnoteReference w:id="5"/>
      </w:r>
    </w:p>
    <w:p>
      <w:pPr>
        <w:pStyle w:val="Normal"/>
        <w:rPr>
          <w:lang w:val="es-ES"/>
        </w:rPr>
      </w:pPr>
      <w:r>
        <w:rPr>
          <w:lang w:val="es-ES"/>
        </w:rPr>
      </w:r>
    </w:p>
    <w:p>
      <w:pPr>
        <w:pStyle w:val="Normal"/>
        <w:jc w:val="both"/>
        <w:rPr>
          <w:rFonts w:ascii="Times New Roman" w:hAnsi="Times New Roman" w:cs="Times New Roman"/>
          <w:szCs w:val="28"/>
          <w:lang w:val="es-ES"/>
        </w:rPr>
      </w:pPr>
      <w:ins w:id="44" w:author="Unknown Author" w:date="2017-10-13T13:27:00Z">
        <w:r>
          <w:rPr>
            <w:rFonts w:cs="Times New Roman" w:ascii="Times New Roman" w:hAnsi="Times New Roman"/>
            <w:szCs w:val="28"/>
            <w:lang w:val="es-ES"/>
          </w:rPr>
          <w:t>Le preguntamos a xxx alumnos del ITAM entre [estas fechas] por la reelección consecutiva que pronto volverá a ser realidad en todo el país.  La motivación fue… [emm: elaboren por qué importa esto. Conecten con lo que será la paradoja de los neoporfiristas.]</w:t>
        </w:r>
      </w:ins>
    </w:p>
    <w:p>
      <w:pPr>
        <w:pStyle w:val="Normal"/>
        <w:jc w:val="both"/>
        <w:rPr>
          <w:rFonts w:ascii="Times New Roman" w:hAnsi="Times New Roman" w:cs="Times New Roman"/>
          <w:szCs w:val="28"/>
          <w:lang w:val="es-ES"/>
        </w:rPr>
      </w:pPr>
      <w:ins w:id="45" w:author="Unknown Author" w:date="2017-10-13T13:27:00Z">
        <w:r>
          <w:rPr>
            <w:rFonts w:cs="Times New Roman" w:ascii="Times New Roman" w:hAnsi="Times New Roman"/>
            <w:szCs w:val="28"/>
            <w:lang w:val="es-ES"/>
          </w:rPr>
        </w:r>
      </w:ins>
    </w:p>
    <w:p>
      <w:pPr>
        <w:pStyle w:val="Normal"/>
        <w:jc w:val="both"/>
        <w:rPr/>
      </w:pPr>
      <w:ins w:id="46" w:author="Unknown Author" w:date="2017-10-13T13:30:00Z">
        <w:r>
          <w:rPr>
            <w:rFonts w:cs="Times New Roman" w:ascii="Times New Roman" w:hAnsi="Times New Roman"/>
            <w:szCs w:val="28"/>
            <w:lang w:val="es-ES"/>
          </w:rPr>
          <w:t xml:space="preserve">Lejos de ser aleatoria, nuestra muestra se autoseleccionó en redes sociales [elaboren], pero </w:t>
        </w:r>
      </w:ins>
      <w:del w:id="47" w:author="Unknown Author" w:date="2017-10-13T13:32:00Z">
        <w:r>
          <w:rPr>
            <w:rFonts w:cs="Times New Roman" w:ascii="Times New Roman" w:hAnsi="Times New Roman"/>
            <w:szCs w:val="28"/>
            <w:lang w:val="es-ES"/>
          </w:rPr>
          <w:delText xml:space="preserve">Condujimos una encuesta entre </w:delText>
        </w:r>
      </w:del>
      <w:ins w:id="48" w:author="Unknown Author" w:date="2017-10-13T13:32:00Z">
        <w:r>
          <w:rPr>
            <w:rFonts w:cs="Times New Roman" w:ascii="Times New Roman" w:hAnsi="Times New Roman"/>
            <w:lang w:val="es-ES"/>
          </w:rPr>
          <w:t xml:space="preserve">incluye </w:t>
        </w:r>
      </w:ins>
      <w:ins w:id="49" w:author="Unknown Author" w:date="2017-10-13T13:33:00Z">
        <w:r>
          <w:rPr>
            <w:rFonts w:cs="Times New Roman" w:ascii="Times New Roman" w:hAnsi="Times New Roman"/>
            <w:lang w:val="es-ES"/>
          </w:rPr>
          <w:t xml:space="preserve">alumnos </w:t>
        </w:r>
      </w:ins>
      <w:del w:id="50" w:author="Unknown Author" w:date="2017-10-13T13:34:00Z">
        <w:r>
          <w:rPr>
            <w:rFonts w:cs="Times New Roman" w:ascii="Times New Roman" w:hAnsi="Times New Roman"/>
            <w:lang w:val="es-ES"/>
          </w:rPr>
          <w:delText xml:space="preserve">estudiantes del ITAM </w:delText>
        </w:r>
      </w:del>
      <w:r>
        <w:rPr>
          <w:rFonts w:cs="Times New Roman" w:ascii="Times New Roman" w:hAnsi="Times New Roman"/>
          <w:lang w:val="es-ES"/>
        </w:rPr>
        <w:t xml:space="preserve">de </w:t>
      </w:r>
      <w:del w:id="51" w:author="Unknown Author" w:date="2017-10-13T13:34:00Z">
        <w:r>
          <w:rPr>
            <w:rFonts w:cs="Times New Roman" w:ascii="Times New Roman" w:hAnsi="Times New Roman"/>
            <w:lang w:val="es-ES"/>
          </w:rPr>
          <w:delText>distintas</w:delText>
        </w:r>
      </w:del>
      <w:ins w:id="52" w:author="Unknown Author" w:date="2017-10-13T13:34:00Z">
        <w:r>
          <w:rPr>
            <w:rFonts w:cs="Times New Roman" w:ascii="Times New Roman" w:hAnsi="Times New Roman"/>
            <w:lang w:val="es-ES"/>
          </w:rPr>
          <w:t xml:space="preserve"> *ocho</w:t>
        </w:r>
      </w:ins>
      <w:r>
        <w:rPr>
          <w:rFonts w:cs="Times New Roman" w:ascii="Times New Roman" w:hAnsi="Times New Roman"/>
          <w:lang w:val="es-ES"/>
        </w:rPr>
        <w:t xml:space="preserve"> carreras, </w:t>
      </w:r>
      <w:del w:id="53" w:author="Unknown Author" w:date="2017-10-13T13:34:00Z">
        <w:r>
          <w:rPr>
            <w:rFonts w:cs="Times New Roman" w:ascii="Times New Roman" w:hAnsi="Times New Roman"/>
            <w:lang w:val="es-ES"/>
          </w:rPr>
          <w:delText>procedencia estatal</w:delText>
        </w:r>
      </w:del>
      <w:ins w:id="54" w:author="Unknown Author" w:date="2017-10-13T13:34:00Z">
        <w:r>
          <w:rPr>
            <w:rFonts w:cs="Times New Roman" w:ascii="Times New Roman" w:hAnsi="Times New Roman"/>
            <w:lang w:val="es-ES"/>
          </w:rPr>
          <w:t>originarios de xxx estados</w:t>
        </w:r>
      </w:ins>
      <w:r>
        <w:rPr>
          <w:rFonts w:cs="Times New Roman" w:ascii="Times New Roman" w:hAnsi="Times New Roman"/>
          <w:lang w:val="es-ES"/>
        </w:rPr>
        <w:t xml:space="preserve">, </w:t>
      </w:r>
      <w:ins w:id="55" w:author="Unknown Author" w:date="2017-10-13T13:34:00Z">
        <w:r>
          <w:rPr>
            <w:rFonts w:cs="Times New Roman" w:ascii="Times New Roman" w:hAnsi="Times New Roman"/>
            <w:lang w:val="es-ES"/>
          </w:rPr>
          <w:t xml:space="preserve">de todas las </w:t>
        </w:r>
      </w:ins>
      <w:r>
        <w:rPr>
          <w:rFonts w:cs="Times New Roman" w:ascii="Times New Roman" w:hAnsi="Times New Roman"/>
          <w:lang w:val="es-ES"/>
        </w:rPr>
        <w:t>afiliación</w:t>
      </w:r>
      <w:ins w:id="56" w:author="Unknown Author" w:date="2017-10-13T13:34:00Z">
        <w:r>
          <w:rPr>
            <w:rFonts w:cs="Times New Roman" w:ascii="Times New Roman" w:hAnsi="Times New Roman"/>
            <w:lang w:val="es-ES"/>
          </w:rPr>
          <w:t>es</w:t>
        </w:r>
      </w:ins>
      <w:r>
        <w:rPr>
          <w:rFonts w:cs="Times New Roman" w:ascii="Times New Roman" w:hAnsi="Times New Roman"/>
          <w:lang w:val="es-ES"/>
        </w:rPr>
        <w:t xml:space="preserve"> partidista</w:t>
      </w:r>
      <w:ins w:id="57" w:author="Unknown Author" w:date="2017-10-13T13:34:00Z">
        <w:r>
          <w:rPr>
            <w:rFonts w:cs="Times New Roman" w:ascii="Times New Roman" w:hAnsi="Times New Roman"/>
            <w:lang w:val="es-ES"/>
          </w:rPr>
          <w:t>s</w:t>
        </w:r>
      </w:ins>
      <w:r>
        <w:rPr>
          <w:rFonts w:cs="Times New Roman" w:ascii="Times New Roman" w:hAnsi="Times New Roman"/>
          <w:lang w:val="es-ES"/>
        </w:rPr>
        <w:t xml:space="preserve"> y edades</w:t>
      </w:r>
      <w:ins w:id="58" w:author="Unknown Author" w:date="2017-10-13T13:34:00Z">
        <w:r>
          <w:rPr>
            <w:rFonts w:cs="Times New Roman" w:ascii="Times New Roman" w:hAnsi="Times New Roman"/>
            <w:lang w:val="es-ES"/>
          </w:rPr>
          <w:t xml:space="preserve">. </w:t>
        </w:r>
      </w:ins>
      <w:ins w:id="59" w:author="Unknown Author" w:date="2017-10-13T13:35:00Z">
        <w:r>
          <w:rPr>
            <w:rFonts w:cs="Times New Roman" w:ascii="Times New Roman" w:hAnsi="Times New Roman"/>
            <w:lang w:val="es-ES"/>
          </w:rPr>
          <w:t xml:space="preserve"> </w:t>
        </w:r>
      </w:ins>
      <w:ins w:id="60" w:author="Unknown Author" w:date="2017-10-13T13:35:00Z">
        <w:r>
          <w:rPr>
            <w:rFonts w:cs="Times New Roman" w:ascii="Times New Roman" w:hAnsi="Times New Roman"/>
            <w:lang w:val="es-ES"/>
          </w:rPr>
          <w:t xml:space="preserve">Quisimos averiguar </w:t>
        </w:r>
      </w:ins>
      <w:del w:id="61" w:author="Unknown Author" w:date="2017-10-13T13:35:00Z">
        <w:r>
          <w:rPr>
            <w:rFonts w:cs="Times New Roman" w:ascii="Times New Roman" w:hAnsi="Times New Roman"/>
            <w:lang w:val="es-ES"/>
          </w:rPr>
          <w:delText xml:space="preserve"> para ver </w:delText>
        </w:r>
      </w:del>
      <w:r>
        <w:rPr>
          <w:rFonts w:cs="Times New Roman" w:ascii="Times New Roman" w:hAnsi="Times New Roman"/>
          <w:lang w:val="es-ES"/>
        </w:rPr>
        <w:t xml:space="preserve">que opinan sobre </w:t>
      </w:r>
      <w:del w:id="62" w:author="Unknown Author" w:date="2017-10-13T13:35:00Z">
        <w:r>
          <w:rPr>
            <w:rFonts w:cs="Times New Roman" w:ascii="Times New Roman" w:hAnsi="Times New Roman"/>
            <w:lang w:val="es-ES"/>
          </w:rPr>
          <w:delText>el tema de</w:delText>
        </w:r>
      </w:del>
      <w:ins w:id="63" w:author="Unknown Author" w:date="2017-10-13T13:35:00Z">
        <w:r>
          <w:rPr>
            <w:rFonts w:cs="Times New Roman" w:ascii="Times New Roman" w:hAnsi="Times New Roman"/>
            <w:lang w:val="es-ES"/>
          </w:rPr>
          <w:t>la</w:t>
        </w:r>
      </w:ins>
      <w:r>
        <w:rPr>
          <w:rFonts w:cs="Times New Roman" w:ascii="Times New Roman" w:hAnsi="Times New Roman"/>
          <w:lang w:val="es-ES"/>
        </w:rPr>
        <w:t xml:space="preserve"> reelección y </w:t>
      </w:r>
      <w:del w:id="64" w:author="Unknown Author" w:date="2017-10-13T13:35:00Z">
        <w:r>
          <w:rPr>
            <w:rFonts w:cs="Times New Roman" w:ascii="Times New Roman" w:hAnsi="Times New Roman"/>
            <w:lang w:val="es-ES"/>
          </w:rPr>
          <w:delText xml:space="preserve">para ver </w:delText>
        </w:r>
      </w:del>
      <w:r>
        <w:rPr>
          <w:rFonts w:cs="Times New Roman" w:ascii="Times New Roman" w:hAnsi="Times New Roman"/>
          <w:lang w:val="es-ES"/>
        </w:rPr>
        <w:t>qu</w:t>
      </w:r>
      <w:del w:id="65" w:author="Unknown Author" w:date="2017-10-13T13:35:00Z">
        <w:r>
          <w:rPr>
            <w:rFonts w:cs="Times New Roman" w:ascii="Times New Roman" w:hAnsi="Times New Roman"/>
            <w:lang w:val="es-ES"/>
          </w:rPr>
          <w:delText>e</w:delText>
        </w:r>
      </w:del>
      <w:ins w:id="66" w:author="Unknown Author" w:date="2017-10-13T13:35:00Z">
        <w:r>
          <w:rPr>
            <w:rFonts w:cs="Times New Roman" w:ascii="Times New Roman" w:hAnsi="Times New Roman"/>
            <w:lang w:val="es-ES"/>
          </w:rPr>
          <w:t>é</w:t>
        </w:r>
      </w:ins>
      <w:r>
        <w:rPr>
          <w:rFonts w:cs="Times New Roman" w:ascii="Times New Roman" w:hAnsi="Times New Roman"/>
          <w:lang w:val="es-ES"/>
        </w:rPr>
        <w:t xml:space="preserve"> tanto </w:t>
      </w:r>
      <w:del w:id="67" w:author="Unknown Author" w:date="2017-10-13T13:35:00Z">
        <w:r>
          <w:rPr>
            <w:rFonts w:cs="Times New Roman" w:ascii="Times New Roman" w:hAnsi="Times New Roman"/>
            <w:lang w:val="es-ES"/>
          </w:rPr>
          <w:delText xml:space="preserve">se </w:delText>
        </w:r>
      </w:del>
      <w:r>
        <w:rPr>
          <w:rFonts w:cs="Times New Roman" w:ascii="Times New Roman" w:hAnsi="Times New Roman"/>
          <w:lang w:val="es-ES"/>
        </w:rPr>
        <w:t>sabe</w:t>
      </w:r>
      <w:ins w:id="68" w:author="Unknown Author" w:date="2017-10-13T13:35:00Z">
        <w:r>
          <w:rPr>
            <w:rFonts w:cs="Times New Roman" w:ascii="Times New Roman" w:hAnsi="Times New Roman"/>
            <w:lang w:val="es-ES"/>
          </w:rPr>
          <w:t>n</w:t>
        </w:r>
      </w:ins>
      <w:r>
        <w:rPr>
          <w:rFonts w:cs="Times New Roman" w:ascii="Times New Roman" w:hAnsi="Times New Roman"/>
          <w:lang w:val="es-ES"/>
        </w:rPr>
        <w:t xml:space="preserve"> </w:t>
      </w:r>
      <w:ins w:id="69" w:author="Unknown Author" w:date="2017-10-13T13:35:00Z">
        <w:r>
          <w:rPr>
            <w:rFonts w:cs="Times New Roman" w:ascii="Times New Roman" w:hAnsi="Times New Roman"/>
            <w:lang w:val="es-ES"/>
          </w:rPr>
          <w:t>al respecto de</w:t>
        </w:r>
      </w:ins>
      <w:del w:id="70" w:author="Unknown Author" w:date="2017-10-13T13:35:00Z">
        <w:r>
          <w:rPr>
            <w:rFonts w:cs="Times New Roman" w:ascii="Times New Roman" w:hAnsi="Times New Roman"/>
            <w:lang w:val="es-ES"/>
          </w:rPr>
          <w:delText>sobre la existencia de</w:delText>
        </w:r>
      </w:del>
      <w:r>
        <w:rPr>
          <w:rFonts w:cs="Times New Roman" w:ascii="Times New Roman" w:hAnsi="Times New Roman"/>
          <w:lang w:val="es-ES"/>
        </w:rPr>
        <w:t xml:space="preserve"> la reforma electoral </w:t>
      </w:r>
      <w:del w:id="71" w:author="Unknown Author" w:date="2017-10-13T13:35:00Z">
        <w:r>
          <w:rPr>
            <w:rFonts w:cs="Times New Roman" w:ascii="Times New Roman" w:hAnsi="Times New Roman"/>
            <w:lang w:val="es-ES"/>
          </w:rPr>
          <w:delText xml:space="preserve">en México </w:delText>
        </w:r>
      </w:del>
      <w:r>
        <w:rPr>
          <w:rFonts w:cs="Times New Roman" w:ascii="Times New Roman" w:hAnsi="Times New Roman"/>
          <w:lang w:val="es-ES"/>
        </w:rPr>
        <w:t>de 2014</w:t>
      </w:r>
      <w:ins w:id="72" w:author="Unknown Author" w:date="2017-10-13T13:35:00Z">
        <w:r>
          <w:rPr>
            <w:rFonts w:cs="Times New Roman" w:ascii="Times New Roman" w:hAnsi="Times New Roman"/>
            <w:lang w:val="es-ES"/>
          </w:rPr>
          <w:t xml:space="preserve"> </w:t>
        </w:r>
      </w:ins>
      <w:ins w:id="73" w:author="Unknown Author" w:date="2017-10-13T13:35:00Z">
        <w:r>
          <w:rPr>
            <w:rFonts w:cs="Times New Roman" w:ascii="Times New Roman" w:hAnsi="Times New Roman"/>
            <w:lang w:val="es-ES"/>
          </w:rPr>
          <w:t>que la restabl</w:t>
        </w:r>
      </w:ins>
      <w:ins w:id="74" w:author="Unknown Author" w:date="2017-10-13T13:36:00Z">
        <w:r>
          <w:rPr>
            <w:rFonts w:cs="Times New Roman" w:ascii="Times New Roman" w:hAnsi="Times New Roman"/>
            <w:lang w:val="es-ES"/>
          </w:rPr>
          <w:t>eción en México</w:t>
        </w:r>
      </w:ins>
      <w:r>
        <w:rPr>
          <w:rFonts w:cs="Times New Roman" w:ascii="Times New Roman" w:hAnsi="Times New Roman"/>
          <w:lang w:val="es-ES"/>
        </w:rPr>
        <w:t xml:space="preserve">. </w:t>
      </w:r>
    </w:p>
    <w:p>
      <w:pPr>
        <w:pStyle w:val="Normal"/>
        <w:jc w:val="both"/>
        <w:rPr>
          <w:rFonts w:ascii="Times New Roman" w:hAnsi="Times New Roman" w:cs="Times New Roman"/>
          <w:lang w:val="es-ES"/>
        </w:rPr>
      </w:pPr>
      <w:ins w:id="75" w:author="Unknown Author" w:date="2017-10-13T13:36:00Z">
        <w:r>
          <w:rPr/>
        </w:r>
      </w:ins>
    </w:p>
    <w:p>
      <w:pPr>
        <w:pStyle w:val="Normal"/>
        <w:jc w:val="both"/>
        <w:rPr>
          <w:rFonts w:ascii="Times New Roman" w:hAnsi="Times New Roman" w:cs="Times New Roman"/>
          <w:lang w:val="es-ES"/>
          <w:ins w:id="94" w:author="Unknown Author" w:date="2017-10-13T13:40:00Z"/>
        </w:rPr>
      </w:pPr>
      <w:ins w:id="76" w:author="Unknown Author" w:date="2017-10-13T13:36:00Z">
        <w:r>
          <w:rPr>
            <w:rFonts w:cs="Times New Roman" w:ascii="Times New Roman" w:hAnsi="Times New Roman"/>
            <w:lang w:val="es-ES"/>
          </w:rPr>
          <w:t>Describimos brevemente la muestra.</w:t>
        </w:r>
      </w:ins>
      <w:del w:id="77" w:author="Unknown Author" w:date="2017-10-13T13:36:00Z">
        <w:r>
          <w:rPr>
            <w:rFonts w:cs="Times New Roman" w:ascii="Times New Roman" w:hAnsi="Times New Roman"/>
            <w:lang w:val="es-ES"/>
          </w:rPr>
          <w:delText>De los estudiantes que contestaron la encuesta</w:delText>
        </w:r>
      </w:del>
      <w:del w:id="78" w:author="Unknown Author" w:date="2017-10-13T13:37:00Z">
        <w:r>
          <w:rPr>
            <w:rFonts w:cs="Times New Roman" w:ascii="Times New Roman" w:hAnsi="Times New Roman"/>
            <w:lang w:val="es-ES"/>
          </w:rPr>
          <w:delText xml:space="preserve"> se puede </w:delText>
        </w:r>
      </w:del>
      <w:ins w:id="79" w:author="Unknown Author" w:date="2017-10-13T13:37:00Z">
        <w:r>
          <w:rPr>
            <w:rFonts w:cs="Times New Roman" w:ascii="Times New Roman" w:hAnsi="Times New Roman"/>
            <w:lang w:val="es-ES"/>
          </w:rPr>
          <w:t xml:space="preserve">Se </w:t>
        </w:r>
      </w:ins>
      <w:r>
        <w:rPr>
          <w:rFonts w:cs="Times New Roman" w:ascii="Times New Roman" w:hAnsi="Times New Roman"/>
          <w:lang w:val="es-ES"/>
        </w:rPr>
        <w:t>observa</w:t>
      </w:r>
      <w:del w:id="80" w:author="Unknown Author" w:date="2017-10-13T13:37:00Z">
        <w:r>
          <w:rPr>
            <w:rFonts w:cs="Times New Roman" w:ascii="Times New Roman" w:hAnsi="Times New Roman"/>
            <w:lang w:val="es-ES"/>
          </w:rPr>
          <w:delText>r</w:delText>
        </w:r>
      </w:del>
      <w:r>
        <w:rPr>
          <w:rFonts w:cs="Times New Roman" w:ascii="Times New Roman" w:hAnsi="Times New Roman"/>
          <w:lang w:val="es-ES"/>
        </w:rPr>
        <w:t xml:space="preserve"> que la mayor parte </w:t>
      </w:r>
      <w:del w:id="81" w:author="Unknown Author" w:date="2017-10-13T13:37:00Z">
        <w:r>
          <w:rPr>
            <w:rFonts w:cs="Times New Roman" w:ascii="Times New Roman" w:hAnsi="Times New Roman"/>
            <w:lang w:val="es-ES"/>
          </w:rPr>
          <w:delText xml:space="preserve">de las mujeres y los hombres </w:delText>
        </w:r>
      </w:del>
      <w:r>
        <w:rPr>
          <w:rFonts w:cs="Times New Roman" w:ascii="Times New Roman" w:hAnsi="Times New Roman"/>
          <w:lang w:val="es-ES"/>
        </w:rPr>
        <w:t xml:space="preserve">no tiene </w:t>
      </w:r>
      <w:ins w:id="82" w:author="Unknown Author" w:date="2017-10-13T13:37:00Z">
        <w:r>
          <w:rPr>
            <w:rFonts w:cs="Times New Roman" w:ascii="Times New Roman" w:hAnsi="Times New Roman"/>
            <w:lang w:val="es-ES"/>
          </w:rPr>
          <w:t xml:space="preserve">identificación </w:t>
        </w:r>
      </w:ins>
      <w:del w:id="83" w:author="Unknown Author" w:date="2017-10-13T13:37:00Z">
        <w:r>
          <w:rPr>
            <w:rFonts w:cs="Times New Roman" w:ascii="Times New Roman" w:hAnsi="Times New Roman"/>
            <w:lang w:val="es-ES"/>
          </w:rPr>
          <w:delText xml:space="preserve">ninguna afiliación </w:delText>
        </w:r>
      </w:del>
      <w:r>
        <w:rPr>
          <w:rFonts w:cs="Times New Roman" w:ascii="Times New Roman" w:hAnsi="Times New Roman"/>
          <w:lang w:val="es-ES"/>
        </w:rPr>
        <w:t xml:space="preserve">partidista. En el grupo de mujeres </w:t>
      </w:r>
      <w:ins w:id="84" w:author="Unknown Author" w:date="2017-10-13T13:38:00Z">
        <w:r>
          <w:rPr>
            <w:rFonts w:cs="Times New Roman" w:ascii="Times New Roman" w:hAnsi="Times New Roman"/>
            <w:lang w:val="es-ES"/>
          </w:rPr>
          <w:t xml:space="preserve">hay </w:t>
        </w:r>
      </w:ins>
      <w:del w:id="85" w:author="Unknown Author" w:date="2017-10-13T13:38:00Z">
        <w:r>
          <w:rPr>
            <w:rFonts w:cs="Times New Roman" w:ascii="Times New Roman" w:hAnsi="Times New Roman"/>
            <w:lang w:val="es-ES"/>
          </w:rPr>
          <w:delText xml:space="preserve">se observa </w:delText>
        </w:r>
      </w:del>
      <w:r>
        <w:rPr>
          <w:rFonts w:cs="Times New Roman" w:ascii="Times New Roman" w:hAnsi="Times New Roman"/>
          <w:lang w:val="es-ES"/>
        </w:rPr>
        <w:t xml:space="preserve">un mayor porcentaje de </w:t>
      </w:r>
      <w:del w:id="86" w:author="Unknown Author" w:date="2017-10-13T13:38:00Z">
        <w:r>
          <w:rPr>
            <w:rFonts w:cs="Times New Roman" w:ascii="Times New Roman" w:hAnsi="Times New Roman"/>
            <w:lang w:val="es-ES"/>
          </w:rPr>
          <w:delText>afiliación al Partido Acción Nacional (PAN),</w:delText>
        </w:r>
      </w:del>
      <w:ins w:id="87" w:author="Unknown Author" w:date="2017-10-13T13:38:00Z">
        <w:r>
          <w:rPr>
            <w:rFonts w:cs="Times New Roman" w:ascii="Times New Roman" w:hAnsi="Times New Roman"/>
            <w:lang w:val="es-ES"/>
          </w:rPr>
          <w:t>panistas</w:t>
        </w:r>
      </w:ins>
      <w:r>
        <w:rPr>
          <w:rFonts w:cs="Times New Roman" w:ascii="Times New Roman" w:hAnsi="Times New Roman"/>
          <w:lang w:val="es-ES"/>
        </w:rPr>
        <w:t xml:space="preserve"> que en el grupo de </w:t>
      </w:r>
      <w:ins w:id="88" w:author="Unknown Author" w:date="2017-10-13T13:38:00Z">
        <w:r>
          <w:rPr>
            <w:rFonts w:cs="Times New Roman" w:ascii="Times New Roman" w:hAnsi="Times New Roman"/>
            <w:lang w:val="es-ES"/>
          </w:rPr>
          <w:t xml:space="preserve">los </w:t>
        </w:r>
      </w:ins>
      <w:r>
        <w:rPr>
          <w:rFonts w:cs="Times New Roman" w:ascii="Times New Roman" w:hAnsi="Times New Roman"/>
          <w:lang w:val="es-ES"/>
        </w:rPr>
        <w:t>hombres</w:t>
      </w:r>
      <w:ins w:id="89" w:author="Unknown Author" w:date="2017-10-13T13:38:00Z">
        <w:r>
          <w:rPr>
            <w:rFonts w:cs="Times New Roman" w:ascii="Times New Roman" w:hAnsi="Times New Roman"/>
            <w:lang w:val="es-ES"/>
          </w:rPr>
          <w:t xml:space="preserve">, </w:t>
        </w:r>
      </w:ins>
      <w:ins w:id="90" w:author="Unknown Author" w:date="2017-10-13T13:39:00Z">
        <w:r>
          <w:rPr>
            <w:rFonts w:cs="Times New Roman" w:ascii="Times New Roman" w:hAnsi="Times New Roman"/>
            <w:lang w:val="es-ES"/>
          </w:rPr>
          <w:t>y ambos superan la media nacional (emm: qué reportó Moreno en su última encuesta nacional?)</w:t>
        </w:r>
      </w:ins>
      <w:r>
        <w:rPr>
          <w:rFonts w:cs="Times New Roman" w:ascii="Times New Roman" w:hAnsi="Times New Roman"/>
          <w:lang w:val="es-ES"/>
        </w:rPr>
        <w:t xml:space="preserve">. </w:t>
      </w:r>
      <w:ins w:id="91" w:author="Unknown Author" w:date="2017-10-13T13:39:00Z">
        <w:r>
          <w:rPr>
            <w:rFonts w:cs="Times New Roman" w:ascii="Times New Roman" w:hAnsi="Times New Roman"/>
            <w:lang w:val="es-ES"/>
          </w:rPr>
          <w:t>Entre los hombres p</w:t>
        </w:r>
      </w:ins>
      <w:ins w:id="92" w:author="Unknown Author" w:date="2017-10-13T13:40:00Z">
        <w:r>
          <w:rPr>
            <w:rFonts w:cs="Times New Roman" w:ascii="Times New Roman" w:hAnsi="Times New Roman"/>
            <w:lang w:val="es-ES"/>
          </w:rPr>
          <w:t xml:space="preserve">redominan quienes se identifican como PRI y Morena. </w:t>
        </w:r>
      </w:ins>
      <w:del w:id="93" w:author="Unknown Author" w:date="2017-10-13T13:40:00Z">
        <w:r>
          <w:rPr>
            <w:rFonts w:cs="Times New Roman" w:ascii="Times New Roman" w:hAnsi="Times New Roman"/>
            <w:lang w:val="es-ES"/>
          </w:rPr>
          <w:delText xml:space="preserve">Contrario a esto en el grupo de los hombres se observa una mayor afiliación al Partido Revolucionario Institucional (PRI) y a Movimiento Regeneración Nacional (MORENA). </w:delText>
        </w:r>
      </w:del>
    </w:p>
    <w:p>
      <w:pPr>
        <w:pStyle w:val="Normal"/>
        <w:jc w:val="both"/>
        <w:rPr>
          <w:rFonts w:ascii="Times New Roman" w:hAnsi="Times New Roman" w:cs="Times New Roman"/>
          <w:lang w:val="es-ES"/>
        </w:rPr>
      </w:pPr>
      <w:ins w:id="95" w:author="Unknown Author" w:date="2017-10-13T13:41:00Z">
        <w:r>
          <w:rPr/>
        </w:r>
      </w:ins>
    </w:p>
    <w:p>
      <w:pPr>
        <w:pStyle w:val="Normal"/>
        <w:jc w:val="both"/>
        <w:rPr/>
      </w:pPr>
      <w:ins w:id="96" w:author="Unknown Author" w:date="2017-10-13T13:41:00Z">
        <w:r>
          <w:rPr>
            <w:rFonts w:cs="Times New Roman" w:ascii="Times New Roman" w:hAnsi="Times New Roman"/>
            <w:lang w:val="es-ES"/>
          </w:rPr>
          <w:t>[emm: Sin pegarlas en el documento, pongan un nombre a cada una de sus gráficas]</w:t>
        </w:r>
      </w:ins>
    </w:p>
    <w:p>
      <w:pPr>
        <w:pStyle w:val="Normal"/>
        <w:jc w:val="both"/>
        <w:rPr>
          <w:rFonts w:ascii="Times New Roman" w:hAnsi="Times New Roman" w:cs="Times New Roman"/>
          <w:lang w:val="es-ES"/>
        </w:rPr>
      </w:pPr>
      <w:ins w:id="97" w:author="Unknown Author" w:date="2017-10-13T13:42:00Z">
        <w:r>
          <w:rPr/>
        </w:r>
      </w:ins>
    </w:p>
    <w:p>
      <w:pPr>
        <w:pStyle w:val="Normal"/>
        <w:jc w:val="both"/>
        <w:rPr/>
      </w:pPr>
      <w:ins w:id="98" w:author="Unknown Author" w:date="2017-10-13T13:42:00Z">
        <w:r>
          <w:rPr>
            <w:rFonts w:cs="Times New Roman" w:ascii="Times New Roman" w:hAnsi="Times New Roman"/>
            <w:lang w:val="es-ES"/>
          </w:rPr>
          <w:t>[emm: en la gráfica “balance” cambien los colores de los partidos – azul=pan, rojo=pri, marrón=morena, gold=prd. De abajo hacia arriba en cada columna, pongan morena-prd-pan-pri-independientes ]</w:t>
        </w:r>
      </w:ins>
    </w:p>
    <w:p>
      <w:pPr>
        <w:pStyle w:val="Normal"/>
        <w:jc w:val="both"/>
        <w:rPr>
          <w:rFonts w:ascii="Times New Roman" w:hAnsi="Times New Roman" w:cs="Times New Roman"/>
          <w:lang w:val="es-ES"/>
        </w:rPr>
      </w:pPr>
      <w:ins w:id="99" w:author="Unknown Author" w:date="2017-10-13T14:05:00Z">
        <w:r>
          <w:rPr/>
        </w:r>
      </w:ins>
    </w:p>
    <w:p>
      <w:pPr>
        <w:pStyle w:val="Normal"/>
        <w:jc w:val="both"/>
        <w:rPr/>
      </w:pPr>
      <w:ins w:id="100" w:author="Unknown Author" w:date="2017-10-13T14:05:00Z">
        <w:r>
          <w:rPr>
            <w:rFonts w:cs="Times New Roman" w:ascii="Times New Roman" w:hAnsi="Times New Roman"/>
            <w:lang w:val="es-ES"/>
          </w:rPr>
          <w:t>[emm: sugiero cambias colores +/-/ambiguo, quizás esto las inspire https://www.forbes.com/sites/amymorin/2014/02/04/how-to-use-color-psychology-to-give-your-business-an-edge/#4bab5bf2170a ]</w:t>
        </w:r>
      </w:ins>
    </w:p>
    <w:p>
      <w:pPr>
        <w:pStyle w:val="Normal"/>
        <w:jc w:val="both"/>
        <w:rPr>
          <w:rFonts w:ascii="Times New Roman" w:hAnsi="Times New Roman" w:cs="Times New Roman"/>
          <w:lang w:val="es-ES"/>
        </w:rPr>
      </w:pPr>
      <w:r>
        <w:rPr/>
      </w:r>
    </w:p>
    <w:p>
      <w:pPr>
        <w:pStyle w:val="Normal"/>
        <w:jc w:val="both"/>
        <w:rPr/>
      </w:pPr>
      <w:r>
        <w:rPr>
          <w:rFonts w:cs="Times New Roman" w:ascii="Times New Roman" w:hAnsi="Times New Roman"/>
          <w:lang w:val="es-ES"/>
        </w:rPr>
        <w:t xml:space="preserve">En las gráficas anexas podemos observar que la mayoría de los que no tienen ninguna afiliación a un partido toman una posición neutral ante la reelección. El mayor porcentaje de connotación positiva hacia la reelección lo presentan los afiliados al Partido de la Revolución Democrática (PRD). El segundo partido con mayor porcentaje de connotación positiva hacia la reelección es para los afiliados a MORENA. Al mismo tiempo son los Morenistas los que también tienen el mayor porcentaje de connotación negativa a la reelección, mientras los que tienen un menor porcentaje de connotación negativa son los del PRI. En cuanto a diferencias por carreras, casi un 50% de los politólogos del ITAM le dan una connotación positiva a la reelección; poco menos del 25% de esta misma carrera le proporciona una connotación negativa a este tema. Estudiantes de derecho y economía presentan resultados similares: en derecho alrededor del 20% de los estudiantes ven como positivo el tema de la reelección, mientras que casi el 50% lo ven como negativo; entre los estudiantes de economía, casi el 25% le da una connotación positiva al tema de la reelección, mientras que alrededor del 40% lo ve como algo negativo. Entre mujeres y hombres podemos observar pequeñas diferencias en cómo perciben el tema de la reelección. Alrededor del 30% por ciento tanto de hombres como de mujeres le dan una connotación negativa al tema de la reelección, los hombres tienen un porcentaje poco mayor. En cuanto a connotación positiva nuevamente los hombres tienen un mayor porcentaje, mayor que la diferencia en la connotación negativa, pero no significante. El 25% de las mujeres le dan una connotación positiva a la reelección, mientras que el 30% de los hombres ve la reelección como algo positivo.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pPr>
      <w:r>
        <w:rPr>
          <w:rFonts w:cs="Times New Roman" w:ascii="Times New Roman" w:hAnsi="Times New Roman"/>
          <w:lang w:val="es-ES"/>
        </w:rPr>
        <w:t xml:space="preserve">Al momento de preguntarles que palabras relacionaban con la reelección los estudiantes del ITAM en su mayoría contestaron lo siguiente: </w:t>
      </w:r>
      <w:ins w:id="101" w:author="Unknown Author" w:date="2017-10-13T14:06:00Z">
        <w:r>
          <w:rPr>
            <w:rFonts w:cs="Times New Roman" w:ascii="Times New Roman" w:hAnsi="Times New Roman"/>
            <w:lang w:val="es-ES"/>
          </w:rPr>
          <w:t xml:space="preserve">(reporten frecuencia relativa de cada una, </w:t>
        </w:r>
      </w:ins>
      <w:ins w:id="102" w:author="Unknown Author" w:date="2017-10-13T14:06:00Z">
        <w:r>
          <w:rPr>
            <w:rFonts w:cs="Times New Roman" w:ascii="Times New Roman" w:hAnsi="Times New Roman"/>
            <w:lang w:val="es-ES"/>
          </w:rPr>
          <w:t>listen menos y una categoría ‘Demás xx palabras’ con la frecuencia</w:t>
        </w:r>
      </w:ins>
      <w:ins w:id="103" w:author="Unknown Author" w:date="2017-10-13T14:06:00Z">
        <w:r>
          <w:rPr>
            <w:rFonts w:cs="Times New Roman" w:ascii="Times New Roman" w:hAnsi="Times New Roman"/>
            <w:lang w:val="es-ES"/>
          </w:rPr>
          <w:t>)</w:t>
        </w:r>
      </w:ins>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Democracia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Porfirio Díaz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Accountabilty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Fraude</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Presidencia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Corrupción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Madero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Política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PRI</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Revolución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Reforma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Dictadura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Inconstitucional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Estados Unidos</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Bueno</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Poder</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Ratificación </w:t>
      </w:r>
    </w:p>
    <w:p>
      <w:pPr>
        <w:pStyle w:val="Normal"/>
        <w:jc w:val="both"/>
        <w:rPr>
          <w:rFonts w:ascii="Times New Roman" w:hAnsi="Times New Roman" w:cs="Times New Roman"/>
          <w:lang w:val="es-ES"/>
        </w:rPr>
      </w:pPr>
      <w:ins w:id="104" w:author="Unknown Author" w:date="2017-10-13T14:15:00Z">
        <w:r>
          <w:rPr>
            <w:rFonts w:cs="Times New Roman" w:ascii="Times New Roman" w:hAnsi="Times New Roman"/>
            <w:lang w:val="es-ES"/>
          </w:rPr>
        </w:r>
      </w:ins>
    </w:p>
    <w:p>
      <w:pPr>
        <w:pStyle w:val="Normal"/>
        <w:jc w:val="both"/>
        <w:rPr>
          <w:rFonts w:ascii="Times New Roman" w:hAnsi="Times New Roman" w:cs="Times New Roman"/>
          <w:lang w:val="es-ES"/>
        </w:rPr>
      </w:pPr>
      <w:ins w:id="105" w:author="Unknown Author" w:date="2017-10-13T14:15:00Z">
        <w:r>
          <w:rPr>
            <w:rFonts w:cs="Times New Roman" w:ascii="Times New Roman" w:hAnsi="Times New Roman"/>
            <w:lang w:val="es-ES"/>
          </w:rPr>
          <w:t>[Elaboren esto, que es lo mero mero de la nota]</w:t>
        </w:r>
      </w:ins>
    </w:p>
    <w:p>
      <w:pPr>
        <w:pStyle w:val="Normal"/>
        <w:jc w:val="both"/>
        <w:rPr>
          <w:rFonts w:ascii="Times New Roman" w:hAnsi="Times New Roman" w:cs="Times New Roman"/>
          <w:lang w:val="es-ES"/>
        </w:rPr>
      </w:pPr>
      <w:r>
        <w:rPr>
          <w:rFonts w:cs="Times New Roman" w:ascii="Times New Roman" w:hAnsi="Times New Roman"/>
          <w:lang w:val="es-ES"/>
        </w:rPr>
        <w:t>En torno a una última gráfica podemos concluir que los estudiantes del ITAM le dan una mayor connotación negativa a la reelección que positiva. Alrededor del 34% de los estudiantes ven el tema de la reelección como algo negativo, mientras que alrededor del 28% lo ven como algo positivo. Podríamos concluir que asumiendo que, a mayor información a exposición a ciertos temas, presenta una mayor aceptación a la reelección, esto considerando mayormente las diferencias entre carreras. Podríamo</w:t>
      </w:r>
      <w:bookmarkStart w:id="0" w:name="_GoBack"/>
      <w:bookmarkEnd w:id="0"/>
      <w:r>
        <w:rPr>
          <w:rFonts w:cs="Times New Roman" w:ascii="Times New Roman" w:hAnsi="Times New Roman"/>
          <w:lang w:val="es-ES"/>
        </w:rPr>
        <w:t xml:space="preserve">s a lo mejor decir que es una cuestión de cómo la información afecta este tipo de opiniones.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ind w:left="720" w:hanging="0"/>
        <w:jc w:val="both"/>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Times New Roman" w:ascii="Times New Roman" w:hAnsi="Times New Roman"/>
          <w:sz w:val="20"/>
        </w:rPr>
        <w:footnoteRef/>
        <w:tab/>
      </w:r>
      <w:r>
        <w:rPr>
          <w:rFonts w:cs="Times New Roman" w:ascii="Times New Roman" w:hAnsi="Times New Roman"/>
          <w:sz w:val="20"/>
          <w:lang w:val="es-ES"/>
        </w:rPr>
        <w:t xml:space="preserve"> </w:t>
      </w:r>
      <w:r>
        <w:rPr>
          <w:rFonts w:cs="Times New Roman" w:ascii="Times New Roman" w:hAnsi="Times New Roman"/>
          <w:sz w:val="20"/>
          <w:lang w:val="es-ES"/>
        </w:rPr>
        <w:t xml:space="preserve">Ugalde, Luis &amp; Rivera, Gustavo. “La reelección en México antecedentes y retos de la reforma electoral de 2013”. Revista Mexicana de Derecho Electoral. México. </w:t>
      </w:r>
    </w:p>
  </w:footnote>
  <w:footnote w:id="3">
    <w:p>
      <w:pPr>
        <w:pStyle w:val="Normal"/>
        <w:rPr/>
      </w:pPr>
      <w:r>
        <w:rPr>
          <w:rStyle w:val="Footnotereference"/>
          <w:sz w:val="20"/>
        </w:rPr>
        <w:footnoteRef/>
        <w:tab/>
      </w:r>
      <w:r>
        <w:rPr>
          <w:sz w:val="20"/>
          <w:lang w:val="es-ES"/>
        </w:rPr>
        <w:t xml:space="preserve"> </w:t>
      </w:r>
      <w:r>
        <w:rPr>
          <w:rFonts w:eastAsia="Times New Roman" w:cs="Times New Roman" w:ascii="Times New Roman" w:hAnsi="Times New Roman"/>
          <w:sz w:val="20"/>
          <w:lang w:val="es-ES"/>
        </w:rPr>
        <w:t>Constitución Política de los Estados Unidos Mexicanos, 2013, México, Tribunal Electoral del Poder Judicial de la Federación.</w:t>
      </w:r>
    </w:p>
  </w:footnote>
  <w:footnote w:id="4">
    <w:p>
      <w:pPr>
        <w:pStyle w:val="Normal"/>
        <w:rPr/>
      </w:pPr>
      <w:r>
        <w:rPr>
          <w:rStyle w:val="Footnotereference"/>
          <w:sz w:val="20"/>
        </w:rPr>
        <w:footnoteRef/>
        <w:tab/>
      </w:r>
      <w:r>
        <w:rPr>
          <w:sz w:val="20"/>
          <w:lang w:val="es-ES"/>
        </w:rPr>
        <w:t xml:space="preserve"> </w:t>
      </w:r>
      <w:r>
        <w:rPr>
          <w:rFonts w:eastAsia="Times New Roman" w:cs="Times New Roman" w:ascii="Times New Roman" w:hAnsi="Times New Roman"/>
          <w:sz w:val="20"/>
          <w:lang w:val="es-ES"/>
        </w:rPr>
        <w:t>Constitución Política de los Estados Unidos Mexicanos, 2013, México, Tribunal Electoral del Poder Judicial de la Federación.</w:t>
      </w:r>
    </w:p>
  </w:footnote>
  <w:footnote w:id="5">
    <w:p>
      <w:pPr>
        <w:pStyle w:val="Normal"/>
        <w:rPr/>
      </w:pPr>
      <w:r>
        <w:rPr>
          <w:rStyle w:val="Footnotereference"/>
          <w:sz w:val="20"/>
        </w:rPr>
        <w:footnoteRef/>
        <w:tab/>
      </w:r>
      <w:r>
        <w:rPr>
          <w:sz w:val="20"/>
          <w:lang w:val="es-ES"/>
        </w:rPr>
        <w:t xml:space="preserve"> </w:t>
      </w:r>
      <w:r>
        <w:rPr>
          <w:rFonts w:eastAsia="Times New Roman" w:cs="Times New Roman" w:ascii="Times New Roman" w:hAnsi="Times New Roman"/>
          <w:sz w:val="20"/>
          <w:lang w:val="es-ES"/>
        </w:rPr>
        <w:t>Constitución Política de los Estados Unidos Mexicanos, 2013, México, Tribunal Electoral del Poder Judicial de la Federación.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4"/>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17de"/>
    <w:rPr/>
  </w:style>
  <w:style w:type="character" w:styleId="FooterChar" w:customStyle="1">
    <w:name w:val="Footer Char"/>
    <w:basedOn w:val="DefaultParagraphFont"/>
    <w:link w:val="Footer"/>
    <w:uiPriority w:val="99"/>
    <w:qFormat/>
    <w:rsid w:val="000917de"/>
    <w:rPr/>
  </w:style>
  <w:style w:type="character" w:styleId="FootnoteTextChar" w:customStyle="1">
    <w:name w:val="Footnote Text Char"/>
    <w:basedOn w:val="DefaultParagraphFont"/>
    <w:link w:val="FootnoteText"/>
    <w:uiPriority w:val="99"/>
    <w:qFormat/>
    <w:rsid w:val="00887f6a"/>
    <w:rPr/>
  </w:style>
  <w:style w:type="character" w:styleId="Footnotereference">
    <w:name w:val="footnote reference"/>
    <w:basedOn w:val="DefaultParagraphFont"/>
    <w:uiPriority w:val="99"/>
    <w:unhideWhenUsed/>
    <w:qFormat/>
    <w:rsid w:val="00887f6a"/>
    <w:rPr>
      <w:vertAlign w:val="superscrip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917de"/>
    <w:pPr>
      <w:tabs>
        <w:tab w:val="center" w:pos="4680" w:leader="none"/>
        <w:tab w:val="right" w:pos="9360" w:leader="none"/>
      </w:tabs>
    </w:pPr>
    <w:rPr/>
  </w:style>
  <w:style w:type="paragraph" w:styleId="Footer">
    <w:name w:val="Footer"/>
    <w:basedOn w:val="Normal"/>
    <w:link w:val="FooterChar"/>
    <w:uiPriority w:val="99"/>
    <w:unhideWhenUsed/>
    <w:rsid w:val="000917de"/>
    <w:pPr>
      <w:tabs>
        <w:tab w:val="center" w:pos="4680" w:leader="none"/>
        <w:tab w:val="right" w:pos="9360" w:leader="none"/>
      </w:tabs>
    </w:pPr>
    <w:rPr/>
  </w:style>
  <w:style w:type="paragraph" w:styleId="Footnotetext">
    <w:name w:val="footnote text"/>
    <w:basedOn w:val="Normal"/>
    <w:link w:val="FootnoteTextChar"/>
    <w:uiPriority w:val="99"/>
    <w:unhideWhenUsed/>
    <w:qFormat/>
    <w:rsid w:val="00887f6a"/>
    <w:pPr/>
    <w:rPr/>
  </w:style>
  <w:style w:type="paragraph" w:styleId="ListParagraph">
    <w:name w:val="List Paragraph"/>
    <w:basedOn w:val="Normal"/>
    <w:uiPriority w:val="34"/>
    <w:qFormat/>
    <w:rsid w:val="00893b1a"/>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3C842D-308C-8B4D-82F3-6CFC8C56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4</Pages>
  <Words>1185</Words>
  <Characters>6471</Characters>
  <CharactersWithSpaces>7622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2017-10-12T14:24:00Z</dcterms:created>
  <dc:creator>Microsoft Office User</dc:creator>
  <dc:description/>
  <dc:language>en-US</dc:language>
  <cp:lastModifiedBy/>
  <dcterms:modified xsi:type="dcterms:W3CDTF">2017-10-13T14:15:47Z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