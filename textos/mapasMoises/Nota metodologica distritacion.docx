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sz w:val="24"/>
          <w:szCs w:val="24"/>
        </w:rPr>
        <w:t>Nota metodológica distritación</w:t>
      </w:r>
    </w:p>
    <w:p>
      <w:pPr>
        <w:pStyle w:val="Normal"/>
        <w:jc w:val="center"/>
        <w:rPr/>
      </w:pPr>
      <w:ins w:id="0" w:author="Unknown Author" w:date="2017-12-21T13:39:00Z">
        <w:r>
          <w:rPr>
            <w:rFonts w:cs="Arial" w:ascii="Arial" w:hAnsi="Arial"/>
            <w:b/>
            <w:sz w:val="24"/>
            <w:szCs w:val="24"/>
          </w:rPr>
          <w:t>por</w:t>
        </w:r>
      </w:ins>
    </w:p>
    <w:p>
      <w:pPr>
        <w:pStyle w:val="Normal"/>
        <w:jc w:val="center"/>
        <w:rPr/>
      </w:pPr>
      <w:ins w:id="1" w:author="Unknown Author" w:date="2017-12-21T13:39:00Z">
        <w:r>
          <w:rPr>
            <w:rFonts w:cs="Arial" w:ascii="Arial" w:hAnsi="Arial"/>
            <w:b/>
            <w:sz w:val="24"/>
            <w:szCs w:val="24"/>
          </w:rPr>
          <w:t>Moisés, Rubén, Santiago, Julio</w:t>
        </w:r>
      </w:ins>
    </w:p>
    <w:p>
      <w:pPr>
        <w:pStyle w:val="Normal"/>
        <w:spacing w:lineRule="auto" w:line="360"/>
        <w:jc w:val="both"/>
        <w:rPr/>
      </w:pPr>
      <w:ins w:id="2" w:author="Unknown Author" w:date="2017-12-21T13:41:00Z">
        <w:r>
          <w:rPr>
            <w:rFonts w:cs="Arial" w:ascii="Arial" w:hAnsi="Arial"/>
            <w:sz w:val="24"/>
            <w:szCs w:val="24"/>
          </w:rPr>
          <w:t>Los mapas que reportamos incluyen polígonos que obtuvimos de tres fuentes: (1) los preparados y distribuidos por el INE a través de su p</w:t>
        </w:r>
      </w:ins>
      <w:ins w:id="3" w:author="Unknown Author" w:date="2017-12-21T13:42:00Z">
        <w:r>
          <w:rPr>
            <w:rFonts w:cs="Arial" w:ascii="Arial" w:hAnsi="Arial"/>
            <w:sz w:val="24"/>
            <w:szCs w:val="24"/>
          </w:rPr>
          <w:t>ágina de internet (url aquí); (2) los preparados y distribuidos por el IFE</w:t>
        </w:r>
      </w:ins>
      <w:ins w:id="4" w:author="Unknown Author" w:date="2017-12-21T13:43:00Z">
        <w:r>
          <w:rPr>
            <w:rFonts w:cs="Arial" w:ascii="Arial" w:hAnsi="Arial"/>
            <w:sz w:val="24"/>
            <w:szCs w:val="24"/>
          </w:rPr>
          <w:t xml:space="preserve"> en disco compacto</w:t>
        </w:r>
      </w:ins>
      <w:ins w:id="5" w:author="Unknown Author" w:date="2017-12-21T13:44:00Z">
        <w:r>
          <w:rPr>
            <w:rFonts w:cs="Arial" w:ascii="Arial" w:hAnsi="Arial"/>
            <w:sz w:val="24"/>
            <w:szCs w:val="24"/>
          </w:rPr>
          <w:t xml:space="preserve"> en 2014; y (3) los que preparamos directamente. El trasfondo de los mapas proviene de openstreetmaps.org.</w:t>
        </w:r>
      </w:ins>
    </w:p>
    <w:p>
      <w:pPr>
        <w:pStyle w:val="Normal"/>
        <w:spacing w:lineRule="auto" w:line="360"/>
        <w:jc w:val="both"/>
        <w:rPr/>
      </w:pPr>
      <w:ins w:id="6" w:author="Unknown Author" w:date="2017-12-21T13:44:00Z">
        <w:r>
          <w:rPr>
            <w:rFonts w:cs="Arial" w:ascii="Arial" w:hAnsi="Arial"/>
            <w:sz w:val="24"/>
            <w:szCs w:val="24"/>
          </w:rPr>
          <w:t xml:space="preserve">El grupo (1) incluye los polígonos de los distritos del mapa federal 2018; y de los distritos de los mapas locales 2016, 2017 y 2018 (según sea el caso en cada estado). </w:t>
        </w:r>
      </w:ins>
    </w:p>
    <w:p>
      <w:pPr>
        <w:pStyle w:val="Normal"/>
        <w:spacing w:lineRule="auto" w:line="360"/>
        <w:jc w:val="both"/>
        <w:rPr/>
      </w:pPr>
      <w:ins w:id="7" w:author="Unknown Author" w:date="2017-12-21T13:45:00Z">
        <w:r>
          <w:rPr>
            <w:rFonts w:cs="Arial" w:ascii="Arial" w:hAnsi="Arial"/>
            <w:sz w:val="24"/>
            <w:szCs w:val="24"/>
          </w:rPr>
          <w:t xml:space="preserve">El grupo (2) incluye los polígonos de los distritos del mapa federal 2006; de las entidades, sus municipios y secciones electorales. </w:t>
        </w:r>
      </w:ins>
    </w:p>
    <w:p>
      <w:pPr>
        <w:pStyle w:val="Normal"/>
        <w:spacing w:lineRule="auto" w:line="360"/>
        <w:jc w:val="both"/>
        <w:rPr/>
      </w:pPr>
      <w:ins w:id="8" w:author="Unknown Author" w:date="2017-12-21T13:45:00Z">
        <w:r>
          <w:rPr>
            <w:rFonts w:cs="Arial" w:ascii="Arial" w:hAnsi="Arial"/>
            <w:sz w:val="24"/>
            <w:szCs w:val="24"/>
          </w:rPr>
          <w:t xml:space="preserve">El grupo (3) incluye los </w:t>
        </w:r>
      </w:ins>
      <w:ins w:id="9" w:author="Unknown Author" w:date="2017-12-21T13:47:00Z">
        <w:r>
          <w:rPr>
            <w:rFonts w:cs="Arial" w:ascii="Arial" w:hAnsi="Arial"/>
            <w:sz w:val="24"/>
            <w:szCs w:val="24"/>
          </w:rPr>
          <w:t xml:space="preserve">polígonos de los distritos </w:t>
        </w:r>
      </w:ins>
      <w:ins w:id="10" w:author="Unknown Author" w:date="2017-12-21T13:48:00Z">
        <w:r>
          <w:rPr>
            <w:rFonts w:cs="Arial" w:ascii="Arial" w:hAnsi="Arial"/>
            <w:sz w:val="24"/>
            <w:szCs w:val="24"/>
          </w:rPr>
          <w:t xml:space="preserve">de los mapas locales anteriores a los de 2016, 2017 y 2018 (según sea el caso en cada estado). </w:t>
        </w:r>
      </w:ins>
    </w:p>
    <w:p>
      <w:pPr>
        <w:pStyle w:val="Normal"/>
        <w:spacing w:lineRule="auto" w:line="360"/>
        <w:jc w:val="both"/>
        <w:rPr/>
      </w:pPr>
      <w:ins w:id="11" w:author="Unknown Author" w:date="2017-12-21T13:48:00Z">
        <w:r>
          <w:rPr>
            <w:rFonts w:cs="Arial" w:ascii="Arial" w:hAnsi="Arial"/>
            <w:sz w:val="24"/>
            <w:szCs w:val="24"/>
          </w:rPr>
          <w:t xml:space="preserve">Esta nota describe cómo procedimos para </w:t>
        </w:r>
      </w:ins>
      <w:ins w:id="12" w:author="Unknown Author" w:date="2017-12-21T13:56:00Z">
        <w:r>
          <w:rPr>
            <w:rFonts w:cs="Arial" w:ascii="Arial" w:hAnsi="Arial"/>
            <w:sz w:val="24"/>
            <w:szCs w:val="24"/>
          </w:rPr>
          <w:t xml:space="preserve">dibujar </w:t>
        </w:r>
      </w:ins>
      <w:ins w:id="13" w:author="Unknown Author" w:date="2017-12-21T13:49:00Z">
        <w:r>
          <w:rPr>
            <w:rFonts w:cs="Arial" w:ascii="Arial" w:hAnsi="Arial"/>
            <w:sz w:val="24"/>
            <w:szCs w:val="24"/>
          </w:rPr>
          <w:t>los polígonos del grupo (3).</w:t>
        </w:r>
      </w:ins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ins w:id="14" w:author="Unknown Author" w:date="2017-12-21T13:40:00Z">
        <w:r>
          <w:rPr/>
        </w:r>
      </w:ins>
    </w:p>
    <w:p>
      <w:pPr>
        <w:pStyle w:val="Normal"/>
        <w:spacing w:lineRule="auto" w:line="360"/>
        <w:jc w:val="both"/>
        <w:rPr/>
      </w:pPr>
      <w:ins w:id="15" w:author="Unknown Author" w:date="2017-12-21T13:56:00Z">
        <w:r>
          <w:rPr>
            <w:rFonts w:cs="Arial" w:ascii="Arial" w:hAnsi="Arial"/>
            <w:sz w:val="24"/>
            <w:szCs w:val="24"/>
          </w:rPr>
          <w:t xml:space="preserve">Para esto </w:t>
        </w:r>
      </w:ins>
      <w:del w:id="16" w:author="Unknown Author" w:date="2017-12-21T13:57:00Z">
        <w:r>
          <w:rPr>
            <w:rFonts w:cs="Arial" w:ascii="Arial" w:hAnsi="Arial"/>
            <w:sz w:val="24"/>
            <w:szCs w:val="24"/>
          </w:rPr>
          <w:delText xml:space="preserve">En el proceso de creación de los polígonos distritales se </w:delText>
        </w:r>
      </w:del>
      <w:r>
        <w:rPr>
          <w:rFonts w:cs="Arial" w:ascii="Arial" w:hAnsi="Arial"/>
          <w:sz w:val="24"/>
          <w:szCs w:val="24"/>
        </w:rPr>
        <w:t>hi</w:t>
      </w:r>
      <w:del w:id="17" w:author="Unknown Author" w:date="2017-12-21T13:57:00Z">
        <w:r>
          <w:rPr>
            <w:rFonts w:cs="Arial" w:ascii="Arial" w:hAnsi="Arial"/>
            <w:sz w:val="24"/>
            <w:szCs w:val="24"/>
          </w:rPr>
          <w:delText>zo</w:delText>
        </w:r>
      </w:del>
      <w:ins w:id="18" w:author="Unknown Author" w:date="2017-12-21T13:57:00Z">
        <w:r>
          <w:rPr>
            <w:rFonts w:cs="Arial" w:ascii="Arial" w:hAnsi="Arial"/>
            <w:sz w:val="24"/>
            <w:szCs w:val="24"/>
          </w:rPr>
          <w:t>cimos</w:t>
        </w:r>
      </w:ins>
      <w:r>
        <w:rPr>
          <w:rFonts w:cs="Arial" w:ascii="Arial" w:hAnsi="Arial"/>
          <w:sz w:val="24"/>
          <w:szCs w:val="24"/>
        </w:rPr>
        <w:t xml:space="preserve"> uso del programa </w:t>
      </w:r>
      <w:r>
        <w:rPr>
          <w:rFonts w:cs="Arial" w:ascii="Arial" w:hAnsi="Arial"/>
          <w:i/>
          <w:iCs/>
          <w:sz w:val="24"/>
          <w:szCs w:val="24"/>
          <w:rPrChange w:id="0" w:author="Unknown Author" w:date="2017-12-21T13:57:00Z"/>
        </w:rPr>
        <w:t>MapInfo Profesional</w:t>
      </w:r>
      <w:r>
        <w:rPr>
          <w:rFonts w:cs="Arial" w:ascii="Arial" w:hAnsi="Arial"/>
          <w:sz w:val="24"/>
          <w:szCs w:val="24"/>
        </w:rPr>
        <w:t xml:space="preserve"> </w:t>
      </w:r>
      <w:ins w:id="20" w:author="Unknown Author" w:date="2017-12-21T13:57:00Z">
        <w:r>
          <w:rPr>
            <w:rFonts w:cs="Arial" w:ascii="Arial" w:hAnsi="Arial"/>
            <w:sz w:val="24"/>
            <w:szCs w:val="24"/>
          </w:rPr>
          <w:t>v</w:t>
        </w:r>
      </w:ins>
      <w:r>
        <w:rPr>
          <w:rFonts w:cs="Arial" w:ascii="Arial" w:hAnsi="Arial"/>
          <w:sz w:val="24"/>
          <w:szCs w:val="24"/>
        </w:rPr>
        <w:t xml:space="preserve">11.5. </w:t>
      </w:r>
      <w:ins w:id="21" w:author="Unknown Author" w:date="2017-12-21T16:33:00Z">
        <w:r>
          <w:rPr>
            <w:rFonts w:cs="Arial" w:ascii="Arial" w:hAnsi="Arial"/>
            <w:sz w:val="24"/>
            <w:szCs w:val="24"/>
          </w:rPr>
          <w:t>Empezamos por o</w:t>
        </w:r>
      </w:ins>
      <w:ins w:id="22" w:author="Unknown Author" w:date="2017-12-21T14:01:00Z">
        <w:r>
          <w:rPr>
            <w:rFonts w:cs="Arial" w:ascii="Arial" w:hAnsi="Arial"/>
            <w:sz w:val="24"/>
            <w:szCs w:val="24"/>
          </w:rPr>
          <w:t>bt</w:t>
        </w:r>
      </w:ins>
      <w:ins w:id="23" w:author="Unknown Author" w:date="2017-12-21T14:01:00Z">
        <w:r>
          <w:rPr>
            <w:rFonts w:cs="Arial" w:ascii="Arial" w:hAnsi="Arial"/>
            <w:sz w:val="24"/>
            <w:szCs w:val="24"/>
          </w:rPr>
          <w:t>ener</w:t>
        </w:r>
      </w:ins>
      <w:ins w:id="24" w:author="Unknown Author" w:date="2017-12-21T16:38:00Z">
        <w:r>
          <w:rPr>
            <w:rFonts w:cs="Arial" w:ascii="Arial" w:hAnsi="Arial"/>
            <w:sz w:val="24"/>
            <w:szCs w:val="24"/>
          </w:rPr>
          <w:t xml:space="preserve"> </w:t>
        </w:r>
      </w:ins>
      <w:del w:id="25" w:author="Unknown Author" w:date="2017-12-21T14:01:00Z">
        <w:r>
          <w:rPr>
            <w:rFonts w:cs="Arial" w:ascii="Arial" w:hAnsi="Arial"/>
            <w:sz w:val="24"/>
            <w:szCs w:val="24"/>
          </w:rPr>
          <w:delText xml:space="preserve">Partiendo de </w:delText>
        </w:r>
      </w:del>
      <w:r>
        <w:rPr>
          <w:rFonts w:cs="Arial" w:ascii="Arial" w:hAnsi="Arial"/>
          <w:sz w:val="24"/>
          <w:szCs w:val="24"/>
        </w:rPr>
        <w:t>la relación seccion</w:t>
      </w:r>
      <w:ins w:id="26" w:author="Unknown Author" w:date="2017-12-21T13:58:00Z">
        <w:r>
          <w:rPr>
            <w:rFonts w:cs="Arial" w:ascii="Arial" w:hAnsi="Arial"/>
            <w:sz w:val="24"/>
            <w:szCs w:val="24"/>
          </w:rPr>
          <w:t xml:space="preserve">es electorales-distritos </w:t>
        </w:r>
      </w:ins>
      <w:ins w:id="27" w:author="Unknown Author" w:date="2017-12-21T13:58:00Z">
        <w:r>
          <w:rPr>
            <w:rFonts w:cs="Arial" w:ascii="Arial" w:hAnsi="Arial"/>
            <w:sz w:val="24"/>
            <w:szCs w:val="24"/>
          </w:rPr>
          <w:t xml:space="preserve">de los </w:t>
        </w:r>
      </w:ins>
      <w:ins w:id="28" w:author="Unknown Author" w:date="2017-12-21T13:58:00Z">
        <w:r>
          <w:rPr>
            <w:rFonts w:cs="Arial" w:ascii="Arial" w:hAnsi="Arial"/>
            <w:sz w:val="24"/>
            <w:szCs w:val="24"/>
          </w:rPr>
          <w:t>mapa</w:t>
        </w:r>
      </w:ins>
      <w:ins w:id="29" w:author="Unknown Author" w:date="2017-12-21T14:01:00Z">
        <w:r>
          <w:rPr>
            <w:rFonts w:cs="Arial" w:ascii="Arial" w:hAnsi="Arial"/>
            <w:sz w:val="24"/>
            <w:szCs w:val="24"/>
          </w:rPr>
          <w:t>s</w:t>
        </w:r>
      </w:ins>
      <w:ins w:id="30" w:author="Unknown Author" w:date="2017-12-21T14:00:00Z">
        <w:r>
          <w:rPr>
            <w:rFonts w:cs="Arial" w:ascii="Arial" w:hAnsi="Arial"/>
            <w:sz w:val="24"/>
            <w:szCs w:val="24"/>
          </w:rPr>
          <w:t xml:space="preserve"> </w:t>
        </w:r>
      </w:ins>
      <w:ins w:id="31" w:author="Unknown Author" w:date="2017-12-21T14:02:00Z">
        <w:r>
          <w:rPr>
            <w:rFonts w:cs="Arial" w:ascii="Arial" w:hAnsi="Arial"/>
            <w:sz w:val="24"/>
            <w:szCs w:val="24"/>
          </w:rPr>
          <w:t xml:space="preserve">locales </w:t>
        </w:r>
      </w:ins>
      <w:ins w:id="32" w:author="Unknown Author" w:date="2017-12-21T14:01:00Z">
        <w:r>
          <w:rPr>
            <w:rFonts w:cs="Arial" w:ascii="Arial" w:hAnsi="Arial"/>
            <w:sz w:val="24"/>
            <w:szCs w:val="24"/>
          </w:rPr>
          <w:t>anteriore</w:t>
        </w:r>
      </w:ins>
      <w:ins w:id="33" w:author="Unknown Author" w:date="2017-12-21T14:02:00Z">
        <w:r>
          <w:rPr>
            <w:rFonts w:cs="Arial" w:ascii="Arial" w:hAnsi="Arial"/>
            <w:sz w:val="24"/>
            <w:szCs w:val="24"/>
          </w:rPr>
          <w:t xml:space="preserve">s </w:t>
        </w:r>
      </w:ins>
      <w:r>
        <w:rPr>
          <w:rFonts w:cs="Arial" w:ascii="Arial" w:hAnsi="Arial"/>
          <w:sz w:val="24"/>
          <w:szCs w:val="24"/>
        </w:rPr>
        <w:t>al</w:t>
      </w:r>
      <w:ins w:id="34" w:author="Unknown Author" w:date="2017-12-21T14:02:00Z">
        <w:r>
          <w:rPr>
            <w:rFonts w:cs="Arial" w:ascii="Arial" w:hAnsi="Arial"/>
            <w:sz w:val="24"/>
            <w:szCs w:val="24"/>
          </w:rPr>
          <w:t xml:space="preserve"> </w:t>
        </w:r>
      </w:ins>
      <w:ins w:id="35" w:author="Unknown Author" w:date="2017-12-21T14:02:00Z">
        <w:r>
          <w:rPr>
            <w:rFonts w:cs="Arial" w:ascii="Arial" w:hAnsi="Arial"/>
            <w:sz w:val="24"/>
            <w:szCs w:val="24"/>
          </w:rPr>
          <w:t xml:space="preserve">actual </w:t>
        </w:r>
      </w:ins>
      <w:ins w:id="36" w:author="Unknown Author" w:date="2017-12-21T14:02:00Z">
        <w:r>
          <w:rPr>
            <w:rFonts w:cs="Arial" w:ascii="Arial" w:hAnsi="Arial"/>
            <w:sz w:val="24"/>
            <w:szCs w:val="24"/>
          </w:rPr>
          <w:t>de todos los estados. Las fuentes fueron resultados a nivel casilla de una elección de diputados locales reciente (pero previa a la adopción del nuevo mapa) que reportan las páginas de internet de los instituto electorales de los estados</w:t>
        </w:r>
      </w:ins>
      <w:ins w:id="37" w:author="Unknown Author" w:date="2017-12-21T16:40:00Z">
        <w:r>
          <w:rPr>
            <w:rFonts w:cs="Arial" w:ascii="Arial" w:hAnsi="Arial"/>
            <w:sz w:val="24"/>
            <w:szCs w:val="24"/>
          </w:rPr>
          <w:t>.</w:t>
        </w:r>
      </w:ins>
      <w:ins w:id="38" w:author="Unknown Author" w:date="2017-12-21T14:03:00Z">
        <w:r>
          <w:rPr>
            <w:rFonts w:cs="Arial" w:ascii="Arial" w:hAnsi="Arial"/>
            <w:sz w:val="24"/>
            <w:szCs w:val="24"/>
          </w:rPr>
          <w:t xml:space="preserve"> </w:t>
        </w:r>
      </w:ins>
      <w:r>
        <w:rPr>
          <w:rFonts w:cs="Arial" w:ascii="Arial" w:hAnsi="Arial"/>
          <w:sz w:val="24"/>
          <w:szCs w:val="24"/>
        </w:rPr>
        <w:t xml:space="preserve"> </w:t>
      </w:r>
      <w:del w:id="39" w:author="Unknown Author" w:date="2017-12-21T16:41:00Z">
        <w:r>
          <w:rPr>
            <w:rFonts w:cs="Arial" w:ascii="Arial" w:hAnsi="Arial"/>
            <w:sz w:val="24"/>
            <w:szCs w:val="24"/>
          </w:rPr>
          <w:delText>2015 provista por el Instituto Nacional Electoral se procedió</w:delText>
        </w:r>
      </w:del>
      <w:ins w:id="40" w:author="Unknown Author" w:date="2017-12-21T16:41:00Z">
        <w:r>
          <w:rPr>
            <w:rFonts w:cs="Arial" w:ascii="Arial" w:hAnsi="Arial"/>
            <w:sz w:val="24"/>
            <w:szCs w:val="24"/>
          </w:rPr>
          <w:t>Con esta información nos fue posible</w:t>
        </w:r>
      </w:ins>
      <w:r>
        <w:rPr>
          <w:rFonts w:cs="Arial" w:ascii="Arial" w:hAnsi="Arial"/>
          <w:sz w:val="24"/>
          <w:szCs w:val="24"/>
        </w:rPr>
        <w:t xml:space="preserve"> </w:t>
      </w:r>
      <w:del w:id="41" w:author="Unknown Author" w:date="2017-12-21T16:41:00Z">
        <w:r>
          <w:rPr>
            <w:rFonts w:cs="Arial" w:ascii="Arial" w:hAnsi="Arial"/>
            <w:sz w:val="24"/>
            <w:szCs w:val="24"/>
          </w:rPr>
          <w:delText xml:space="preserve">a </w:delText>
        </w:r>
      </w:del>
      <w:r>
        <w:rPr>
          <w:rFonts w:cs="Arial" w:ascii="Arial" w:hAnsi="Arial"/>
          <w:sz w:val="24"/>
          <w:szCs w:val="24"/>
        </w:rPr>
        <w:t>realizar la conjunción de las secciones que conforma</w:t>
      </w:r>
      <w:del w:id="42" w:author="Unknown Author" w:date="2017-12-21T16:41:00Z">
        <w:r>
          <w:rPr>
            <w:rFonts w:cs="Arial" w:ascii="Arial" w:hAnsi="Arial"/>
            <w:sz w:val="24"/>
            <w:szCs w:val="24"/>
          </w:rPr>
          <w:delText>rí</w:delText>
        </w:r>
      </w:del>
      <w:ins w:id="43" w:author="Unknown Author" w:date="2017-12-21T16:41:00Z">
        <w:r>
          <w:rPr>
            <w:rFonts w:cs="Arial" w:ascii="Arial" w:hAnsi="Arial"/>
            <w:sz w:val="24"/>
            <w:szCs w:val="24"/>
          </w:rPr>
          <w:t>b</w:t>
        </w:r>
      </w:ins>
      <w:r>
        <w:rPr>
          <w:rFonts w:cs="Arial" w:ascii="Arial" w:hAnsi="Arial"/>
          <w:sz w:val="24"/>
          <w:szCs w:val="24"/>
        </w:rPr>
        <w:t xml:space="preserve">an los viejos </w:t>
      </w:r>
      <w:del w:id="44" w:author="Unknown Author" w:date="2017-12-21T16:41:00Z">
        <w:r>
          <w:rPr>
            <w:rFonts w:cs="Arial" w:ascii="Arial" w:hAnsi="Arial"/>
            <w:sz w:val="24"/>
            <w:szCs w:val="24"/>
          </w:rPr>
          <w:delText>y nuevos</w:delText>
        </w:r>
      </w:del>
      <w:r>
        <w:rPr>
          <w:rFonts w:cs="Arial" w:ascii="Arial" w:hAnsi="Arial"/>
          <w:sz w:val="24"/>
          <w:szCs w:val="24"/>
        </w:rPr>
        <w:t xml:space="preserve"> polígonos distritales locales. </w:t>
      </w:r>
      <w:del w:id="45" w:author="Unknown Author" w:date="2017-12-21T16:42:00Z">
        <w:r>
          <w:rPr>
            <w:rFonts w:cs="Arial" w:ascii="Arial" w:hAnsi="Arial"/>
            <w:sz w:val="24"/>
            <w:szCs w:val="24"/>
          </w:rPr>
          <w:delText xml:space="preserve">Con base en los datos disponibles en la página se vincularon las secciones con su correspondiente distrito local en los cortes de tiempo de interés. </w:delText>
        </w:r>
      </w:del>
    </w:p>
    <w:p>
      <w:pPr>
        <w:pStyle w:val="Normal"/>
        <w:spacing w:lineRule="auto" w:line="360"/>
        <w:jc w:val="both"/>
        <w:rPr/>
      </w:pPr>
      <w:ins w:id="46" w:author="Unknown Author" w:date="2017-12-21T16:43:00Z">
        <w:r>
          <w:rPr>
            <w:rFonts w:cs="Arial" w:ascii="Arial" w:hAnsi="Arial"/>
            <w:sz w:val="24"/>
            <w:szCs w:val="24"/>
          </w:rPr>
          <w:t xml:space="preserve">La rutina consistió en seleccionar todas las secciones electorales pertenecientes al primer distrito del mapa para disolver las fronteras de los polígonos seccionales y preservar únicamente el perímetro exterior (en ArcGis y en Qgis, la función se llama </w:t>
        </w:r>
      </w:ins>
      <w:ins w:id="47" w:author="Unknown Author" w:date="2017-12-21T16:43:00Z">
        <w:r>
          <w:rPr>
            <w:rFonts w:cs="Arial" w:ascii="Arial" w:hAnsi="Arial"/>
            <w:i/>
            <w:iCs/>
            <w:sz w:val="24"/>
            <w:szCs w:val="24"/>
          </w:rPr>
          <w:t>dissolve</w:t>
        </w:r>
      </w:ins>
      <w:ins w:id="48" w:author="Unknown Author" w:date="2017-12-21T16:43:00Z">
        <w:r>
          <w:rPr>
            <w:rFonts w:cs="Arial" w:ascii="Arial" w:hAnsi="Arial"/>
            <w:sz w:val="24"/>
            <w:szCs w:val="24"/>
          </w:rPr>
          <w:t xml:space="preserve">). Para </w:t>
        </w:r>
      </w:ins>
      <w:del w:id="49" w:author="Unknown Author" w:date="2017-12-21T16:47:00Z">
        <w:r>
          <w:rPr>
            <w:rFonts w:cs="Arial" w:ascii="Arial" w:hAnsi="Arial"/>
            <w:sz w:val="24"/>
            <w:szCs w:val="24"/>
          </w:rPr>
          <w:delText xml:space="preserve">Se </w:delText>
        </w:r>
      </w:del>
      <w:r>
        <w:rPr>
          <w:rFonts w:cs="Arial" w:ascii="Arial" w:hAnsi="Arial"/>
          <w:sz w:val="24"/>
          <w:szCs w:val="24"/>
        </w:rPr>
        <w:t>liga</w:t>
      </w:r>
      <w:ins w:id="50" w:author="Unknown Author" w:date="2017-12-21T16:47:00Z">
        <w:r>
          <w:rPr>
            <w:rFonts w:cs="Arial" w:ascii="Arial" w:hAnsi="Arial"/>
            <w:sz w:val="24"/>
            <w:szCs w:val="24"/>
          </w:rPr>
          <w:t>r</w:t>
        </w:r>
      </w:ins>
      <w:del w:id="51" w:author="Unknown Author" w:date="2017-12-21T16:47:00Z">
        <w:r>
          <w:rPr>
            <w:rFonts w:cs="Arial" w:ascii="Arial" w:hAnsi="Arial"/>
            <w:sz w:val="24"/>
            <w:szCs w:val="24"/>
          </w:rPr>
          <w:delText>n</w:delText>
        </w:r>
      </w:del>
      <w:r>
        <w:rPr>
          <w:rFonts w:cs="Arial" w:ascii="Arial" w:hAnsi="Arial"/>
          <w:sz w:val="24"/>
          <w:szCs w:val="24"/>
        </w:rPr>
        <w:t xml:space="preserve"> </w:t>
      </w:r>
      <w:del w:id="52" w:author="Unknown Author" w:date="2017-12-21T16:47:00Z">
        <w:r>
          <w:rPr>
            <w:rFonts w:cs="Arial" w:ascii="Arial" w:hAnsi="Arial"/>
            <w:sz w:val="24"/>
            <w:szCs w:val="24"/>
          </w:rPr>
          <w:delText xml:space="preserve">a </w:delText>
        </w:r>
      </w:del>
      <w:r>
        <w:rPr>
          <w:rFonts w:cs="Arial" w:ascii="Arial" w:hAnsi="Arial"/>
          <w:sz w:val="24"/>
          <w:szCs w:val="24"/>
        </w:rPr>
        <w:t xml:space="preserve">los polígonos seccionales </w:t>
      </w:r>
      <w:del w:id="53" w:author="Unknown Author" w:date="2017-12-21T16:47:00Z">
        <w:r>
          <w:rPr>
            <w:rFonts w:cs="Arial" w:ascii="Arial" w:hAnsi="Arial"/>
            <w:sz w:val="24"/>
            <w:szCs w:val="24"/>
          </w:rPr>
          <w:delText>la información a través de la actualización de una columna previamente creada. Se emplea una clave para parear columnas y llevar a la relación seccional la información deseada. Todas</w:delText>
        </w:r>
      </w:del>
      <w:ins w:id="54" w:author="Unknown Author" w:date="2017-12-21T16:47:00Z">
        <w:r>
          <w:rPr>
            <w:rFonts w:cs="Arial" w:ascii="Arial" w:hAnsi="Arial"/>
            <w:sz w:val="24"/>
            <w:szCs w:val="24"/>
          </w:rPr>
          <w:t>echamos mano de</w:t>
        </w:r>
      </w:ins>
      <w:r>
        <w:rPr>
          <w:rFonts w:cs="Arial" w:ascii="Arial" w:hAnsi="Arial"/>
          <w:sz w:val="24"/>
          <w:szCs w:val="24"/>
        </w:rPr>
        <w:t xml:space="preserve"> las herramientas disponibles en la pestaña </w:t>
      </w:r>
      <w:r>
        <w:rPr>
          <w:rFonts w:cs="Arial" w:ascii="Arial" w:hAnsi="Arial"/>
          <w:i/>
          <w:sz w:val="24"/>
          <w:szCs w:val="24"/>
        </w:rPr>
        <w:t xml:space="preserve">table </w:t>
      </w:r>
      <w:r>
        <w:rPr>
          <w:rFonts w:cs="Arial" w:ascii="Arial" w:hAnsi="Arial"/>
          <w:sz w:val="24"/>
          <w:szCs w:val="24"/>
        </w:rPr>
        <w:t>del programa</w:t>
      </w:r>
      <w:ins w:id="55" w:author="Unknown Author" w:date="2017-12-21T16:47:00Z">
        <w:r>
          <w:rPr>
            <w:rFonts w:cs="Arial" w:ascii="Arial" w:hAnsi="Arial"/>
            <w:sz w:val="24"/>
            <w:szCs w:val="24"/>
          </w:rPr>
          <w:t xml:space="preserve"> </w:t>
        </w:r>
      </w:ins>
      <w:ins w:id="56" w:author="Unknown Author" w:date="2017-12-21T16:47:00Z">
        <w:r>
          <w:rPr>
            <w:rFonts w:cs="Arial" w:ascii="Arial" w:hAnsi="Arial"/>
            <w:i/>
            <w:iCs/>
            <w:sz w:val="24"/>
            <w:szCs w:val="24"/>
          </w:rPr>
          <w:t>MapInfo</w:t>
        </w:r>
      </w:ins>
      <w:ins w:id="57" w:author="Unknown Author" w:date="2017-12-21T16:49:00Z">
        <w:r>
          <w:rPr>
            <w:rFonts w:cs="Arial" w:ascii="Arial" w:hAnsi="Arial"/>
            <w:i w:val="false"/>
            <w:iCs w:val="false"/>
            <w:sz w:val="24"/>
            <w:szCs w:val="24"/>
          </w:rPr>
          <w:t xml:space="preserve">, </w:t>
        </w:r>
      </w:ins>
      <w:ins w:id="58" w:author="Unknown Author" w:date="2017-12-21T16:50:00Z">
        <w:r>
          <w:rPr>
            <w:rFonts w:cs="Arial" w:ascii="Arial" w:hAnsi="Arial"/>
            <w:i w:val="false"/>
            <w:iCs w:val="false"/>
            <w:sz w:val="24"/>
            <w:szCs w:val="24"/>
          </w:rPr>
          <w:t xml:space="preserve">y la función </w:t>
        </w:r>
      </w:ins>
      <w:del w:id="59" w:author="Unknown Author" w:date="2017-12-21T16:48:00Z">
        <w:r>
          <w:rPr>
            <w:rFonts w:cs="Arial" w:ascii="Arial" w:hAnsi="Arial"/>
            <w:sz w:val="24"/>
            <w:szCs w:val="24"/>
          </w:rPr>
          <w:delText>.</w:delText>
        </w:r>
      </w:del>
    </w:p>
    <w:p>
      <w:pPr>
        <w:pStyle w:val="Normal"/>
        <w:spacing w:lineRule="auto" w:line="360" w:before="0" w:after="200"/>
        <w:jc w:val="both"/>
        <w:rPr/>
      </w:pPr>
      <w:del w:id="60" w:author="Unknown Author" w:date="2017-12-21T16:49:00Z">
        <w:r>
          <w:rPr>
            <w:rFonts w:cs="Arial" w:ascii="Arial" w:hAnsi="Arial"/>
            <w:sz w:val="24"/>
            <w:szCs w:val="24"/>
          </w:rPr>
          <w:delText xml:space="preserve">Una vez con la relación ligada al plano seccional procedemos a crear los nuevos polígonos a partir de la información compartida por los mismos. Se </w:delText>
        </w:r>
      </w:del>
      <w:del w:id="61" w:author="Unknown Author" w:date="2017-12-21T16:50:00Z">
        <w:r>
          <w:rPr>
            <w:rFonts w:cs="Arial" w:ascii="Arial" w:hAnsi="Arial"/>
            <w:sz w:val="24"/>
            <w:szCs w:val="24"/>
          </w:rPr>
          <w:delText xml:space="preserve">hace </w:delText>
        </w:r>
      </w:del>
      <w:del w:id="62" w:author="Unknown Author" w:date="2017-12-21T16:49:00Z">
        <w:r>
          <w:rPr>
            <w:rFonts w:cs="Arial" w:ascii="Arial" w:hAnsi="Arial"/>
            <w:sz w:val="24"/>
            <w:szCs w:val="24"/>
          </w:rPr>
          <w:delText>un</w:delText>
        </w:r>
      </w:del>
      <w:del w:id="63" w:author="Unknown Author" w:date="2017-12-21T16:50:00Z">
        <w:r>
          <w:rPr>
            <w:rFonts w:cs="Arial" w:ascii="Arial" w:hAnsi="Arial"/>
            <w:sz w:val="24"/>
            <w:szCs w:val="24"/>
          </w:rPr>
          <w:delText xml:space="preserve">a combinación </w:delText>
        </w:r>
      </w:del>
      <w:del w:id="64" w:author="Unknown Author" w:date="2017-12-21T16:49:00Z">
        <w:r>
          <w:rPr>
            <w:rFonts w:cs="Arial" w:ascii="Arial" w:hAnsi="Arial"/>
            <w:sz w:val="24"/>
            <w:szCs w:val="24"/>
          </w:rPr>
          <w:delText>manteniendo únicamente el polígono de las secciones que compartan las características solicitadas en</w:delText>
        </w:r>
      </w:del>
      <w:del w:id="65" w:author="Unknown Author" w:date="2017-12-21T16:50:00Z">
        <w:r>
          <w:rPr>
            <w:rFonts w:cs="Arial" w:ascii="Arial" w:hAnsi="Arial"/>
            <w:sz w:val="24"/>
            <w:szCs w:val="24"/>
          </w:rPr>
          <w:delText xml:space="preserve"> </w:delText>
        </w:r>
      </w:del>
      <w:r>
        <w:rPr>
          <w:rFonts w:cs="Arial" w:ascii="Arial" w:hAnsi="Arial"/>
          <w:i/>
          <w:sz w:val="24"/>
          <w:szCs w:val="24"/>
        </w:rPr>
        <w:t>Combine objects using column</w:t>
      </w:r>
      <w:del w:id="66" w:author="Unknown Author" w:date="2017-12-21T16:50:00Z">
        <w:r>
          <w:rPr>
            <w:rFonts w:cs="Arial" w:ascii="Arial" w:hAnsi="Arial"/>
            <w:sz w:val="24"/>
            <w:szCs w:val="24"/>
          </w:rPr>
          <w:delText>.</w:delText>
        </w:r>
      </w:del>
      <w:ins w:id="67" w:author="Unknown Author" w:date="2017-12-21T16:50:00Z">
        <w:r>
          <w:rPr>
            <w:rFonts w:cs="Arial" w:ascii="Arial" w:hAnsi="Arial"/>
            <w:sz w:val="24"/>
            <w:szCs w:val="24"/>
          </w:rPr>
          <w:t xml:space="preserve"> </w:t>
        </w:r>
      </w:ins>
      <w:ins w:id="68" w:author="Unknown Author" w:date="2017-12-21T16:50:00Z">
        <w:r>
          <w:rPr>
            <w:rFonts w:cs="Arial" w:ascii="Arial" w:hAnsi="Arial"/>
            <w:sz w:val="24"/>
            <w:szCs w:val="24"/>
          </w:rPr>
          <w:t xml:space="preserve">para </w:t>
        </w:r>
      </w:ins>
      <w:r>
        <w:rPr>
          <w:rFonts w:cs="Arial" w:ascii="Arial" w:hAnsi="Arial"/>
          <w:sz w:val="24"/>
          <w:szCs w:val="24"/>
        </w:rPr>
        <w:t xml:space="preserve"> </w:t>
      </w:r>
      <w:ins w:id="69" w:author="Unknown Author" w:date="2017-12-21T16:50:00Z">
        <w:r>
          <w:rPr>
            <w:rFonts w:cs="Arial" w:ascii="Arial" w:hAnsi="Arial"/>
            <w:sz w:val="24"/>
            <w:szCs w:val="24"/>
          </w:rPr>
          <w:t>hacer la fusión. Repetimos esto pa</w:t>
        </w:r>
      </w:ins>
      <w:ins w:id="70" w:author="Unknown Author" w:date="2017-12-21T16:51:00Z">
        <w:r>
          <w:rPr>
            <w:rFonts w:cs="Arial" w:ascii="Arial" w:hAnsi="Arial"/>
            <w:sz w:val="24"/>
            <w:szCs w:val="24"/>
          </w:rPr>
          <w:t xml:space="preserve">ra los demás distritos del mapa. </w:t>
        </w:r>
      </w:ins>
      <w:del w:id="71" w:author="Unknown Author" w:date="2017-12-21T16:51:00Z">
        <w:r>
          <w:rPr>
            <w:rFonts w:cs="Arial" w:ascii="Arial" w:hAnsi="Arial"/>
            <w:sz w:val="24"/>
            <w:szCs w:val="24"/>
          </w:rPr>
          <w:delText>Eso nos provee nuevos polígonos distritales. Sobre ellos fue que se hicieron las mapas correspondientes.</w:delText>
        </w:r>
      </w:del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LibreOffice/5.1.6.2$Linux_X86_64 LibreOffice_project/10m0$Build-2</Application>
  <Pages>2</Pages>
  <Words>313</Words>
  <Characters>1661</Characters>
  <CharactersWithSpaces>1972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2017-12-13T06:30:00Z</dcterms:created>
  <dc:creator>Moisés Alberto Silva Servín</dc:creator>
  <dc:description/>
  <dc:language>en-US</dc:language>
  <cp:lastModifiedBy/>
  <dcterms:modified xsi:type="dcterms:W3CDTF">2017-12-21T16:51:36Z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