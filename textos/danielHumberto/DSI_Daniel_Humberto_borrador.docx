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3.png" ContentType="image/png"/>
  <Override PartName="/word/media/image2.jpeg" ContentType="image/jpe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
        <w:shd w:fill="FFFFFF" w:val="clear"/>
        <w:spacing w:lineRule="auto" w:line="480"/>
        <w:jc w:val="both"/>
        <w:rPr>
          <w:rStyle w:val="Ninguno"/>
          <w:sz w:val="24"/>
          <w:szCs w:val="24"/>
        </w:rPr>
      </w:pPr>
      <w:r>
        <w:rPr>
          <w:rStyle w:val="Ninguno"/>
          <w:sz w:val="24"/>
          <w:szCs w:val="24"/>
        </w:rPr>
        <w:t>Aná</w:t>
      </w:r>
      <w:r>
        <w:rPr>
          <w:rStyle w:val="Ninguno"/>
          <w:sz w:val="24"/>
          <w:szCs w:val="24"/>
          <w:lang w:val="en-US"/>
        </w:rPr>
        <w:t>lisis de similitud distrital</w:t>
      </w:r>
    </w:p>
    <w:p>
      <w:pPr>
        <w:pStyle w:val="Cuerpo"/>
        <w:shd w:fill="FFFFFF" w:val="clear"/>
        <w:spacing w:lineRule="auto" w:line="480"/>
        <w:jc w:val="both"/>
        <w:rPr>
          <w:rStyle w:val="Ninguno"/>
          <w:sz w:val="24"/>
          <w:szCs w:val="24"/>
        </w:rPr>
      </w:pPr>
      <w:r>
        <w:rPr>
          <w:rStyle w:val="Ninguno"/>
          <w:sz w:val="24"/>
          <w:szCs w:val="24"/>
          <w:lang w:val="en-US"/>
        </w:rPr>
        <w:t xml:space="preserve">por </w:t>
      </w:r>
    </w:p>
    <w:p>
      <w:pPr>
        <w:pStyle w:val="Cuerpo"/>
        <w:shd w:fill="FFFFFF" w:val="clear"/>
        <w:spacing w:lineRule="auto" w:line="480"/>
        <w:jc w:val="both"/>
        <w:rPr>
          <w:rStyle w:val="Ninguno"/>
          <w:sz w:val="24"/>
          <w:szCs w:val="24"/>
        </w:rPr>
      </w:pPr>
      <w:r>
        <w:rPr>
          <w:rStyle w:val="Ninguno"/>
          <w:sz w:val="24"/>
          <w:szCs w:val="24"/>
          <w:lang w:val="en-US"/>
        </w:rPr>
        <w:t>Daniel Saavedra y Humberto Trejo</w:t>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pPr>
      <w:ins w:id="0" w:author="Unknown Author" w:date="2017-12-19T19:38:00Z">
        <w:r>
          <w:rPr>
            <w:rStyle w:val="Ninguno"/>
            <w:sz w:val="24"/>
            <w:szCs w:val="24"/>
            <w:lang w:val="en-US"/>
          </w:rPr>
          <w:t xml:space="preserve">[Inspírense del capítulo introductorio de Cain Ferejohn y Fiorina, </w:t>
        </w:r>
      </w:ins>
      <w:ins w:id="1" w:author="Unknown Author" w:date="2017-12-19T19:38:00Z">
        <w:r>
          <w:rPr>
            <w:rStyle w:val="Ninguno"/>
            <w:sz w:val="24"/>
            <w:szCs w:val="24"/>
            <w:lang w:val="en-US"/>
          </w:rPr>
          <w:t>discuten con elocuencia la representación y lo que se espera de ella.</w:t>
        </w:r>
      </w:ins>
      <w:ins w:id="2" w:author="Unknown Author" w:date="2017-12-19T19:38:00Z">
        <w:r>
          <w:rPr>
            <w:rStyle w:val="Ninguno"/>
            <w:sz w:val="24"/>
            <w:szCs w:val="24"/>
            <w:lang w:val="en-US"/>
          </w:rPr>
          <w:t>]</w:t>
        </w:r>
      </w:ins>
      <w:del w:id="3" w:author="Unknown Author" w:date="2017-12-19T19:38:00Z">
        <w:r>
          <w:rPr>
            <w:rStyle w:val="Ninguno"/>
            <w:sz w:val="24"/>
            <w:szCs w:val="24"/>
            <w:lang w:val="en-US"/>
          </w:rPr>
          <w:delText xml:space="preserve">Los representantes legislativos buscan </w:delText>
        </w:r>
      </w:del>
      <w:del w:id="4" w:author="Unknown Author" w:date="2017-12-19T19:38:00Z">
        <w:commentRangeStart w:id="0"/>
        <w:r>
          <w:rPr>
            <w:rStyle w:val="Ninguno"/>
            <w:sz w:val="24"/>
            <w:szCs w:val="24"/>
            <w:lang w:val="en-US"/>
          </w:rPr>
          <w:delText>hacer realidad los deseos</w:delText>
        </w:r>
      </w:del>
      <w:del w:id="5" w:author="Unknown Author" w:date="2017-12-19T19:38:00Z">
        <w:r>
          <w:rPr>
            <w:rStyle w:val="Ninguno"/>
            <w:sz w:val="24"/>
            <w:szCs w:val="24"/>
            <w:lang w:val="en-US"/>
          </w:rPr>
        </w:r>
      </w:del>
      <w:del w:id="6" w:author="Unknown Author" w:date="2017-12-19T19:38:00Z">
        <w:commentRangeEnd w:id="0"/>
        <w:r>
          <w:commentReference w:id="0"/>
        </w:r>
        <w:r>
          <w:rPr>
            <w:rStyle w:val="Ninguno"/>
            <w:sz w:val="24"/>
            <w:szCs w:val="24"/>
            <w:lang w:val="en-US"/>
          </w:rPr>
          <w:delText xml:space="preserve"> de sus representados.</w:delText>
        </w:r>
      </w:del>
      <w:r>
        <w:rPr>
          <w:rStyle w:val="Ninguno"/>
          <w:sz w:val="24"/>
          <w:szCs w:val="24"/>
          <w:lang w:val="en-US"/>
        </w:rPr>
        <w:t xml:space="preserve"> La representación legislativa en M</w:t>
      </w:r>
      <w:r>
        <w:rPr>
          <w:rStyle w:val="Ninguno"/>
          <w:sz w:val="24"/>
          <w:szCs w:val="24"/>
          <w:lang w:val="fr-FR"/>
        </w:rPr>
        <w:t>é</w:t>
      </w:r>
      <w:r>
        <w:rPr>
          <w:rStyle w:val="Ninguno"/>
          <w:sz w:val="24"/>
          <w:szCs w:val="24"/>
          <w:lang w:val="en-US"/>
        </w:rPr>
        <w:t>xico existe en tres niveles: El Senado de la Rep</w:t>
      </w:r>
      <w:r>
        <w:rPr>
          <w:rStyle w:val="Ninguno"/>
          <w:sz w:val="24"/>
          <w:szCs w:val="24"/>
        </w:rPr>
        <w:t>ú</w:t>
      </w:r>
      <w:r>
        <w:rPr>
          <w:rStyle w:val="Ninguno"/>
          <w:sz w:val="24"/>
          <w:szCs w:val="24"/>
          <w:lang w:val="en-US"/>
        </w:rPr>
        <w:t>blica, representa a cada uno de los estados; La C</w:t>
      </w:r>
      <w:r>
        <w:rPr>
          <w:rStyle w:val="Ninguno"/>
          <w:sz w:val="24"/>
          <w:szCs w:val="24"/>
        </w:rPr>
        <w:t>á</w:t>
      </w:r>
      <w:r>
        <w:rPr>
          <w:rStyle w:val="Ninguno"/>
          <w:sz w:val="24"/>
          <w:szCs w:val="24"/>
          <w:lang w:val="en-US"/>
        </w:rPr>
        <w:t>mara de Diputados, representa los distritos a nivel nacional; y las C</w:t>
      </w:r>
      <w:r>
        <w:rPr>
          <w:rStyle w:val="Ninguno"/>
          <w:sz w:val="24"/>
          <w:szCs w:val="24"/>
        </w:rPr>
        <w:t>á</w:t>
      </w:r>
      <w:r>
        <w:rPr>
          <w:rStyle w:val="Ninguno"/>
          <w:sz w:val="24"/>
          <w:szCs w:val="24"/>
          <w:lang w:val="en-US"/>
        </w:rPr>
        <w:t xml:space="preserve">maras de Diputados locales de cada estado, representan los intereses de todos los  distritos dentro de los estados. </w:t>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rStyle w:val="Ninguno"/>
          <w:sz w:val="24"/>
          <w:szCs w:val="24"/>
        </w:rPr>
      </w:pPr>
      <w:r>
        <w:rPr>
          <w:rStyle w:val="Ninguno"/>
          <w:sz w:val="24"/>
          <w:szCs w:val="24"/>
          <w:lang w:val="en-US"/>
        </w:rPr>
        <w:t>La representación ciudadana en manos de diputados se encuentra establecida desde la Constitución de 1824; sin embargo, fue hasta 1857 cuando se divide al territorio nacional en distritos electorales. Desde esta fecha hasta la d</w:t>
      </w:r>
      <w:r>
        <w:rPr>
          <w:rStyle w:val="Ninguno"/>
          <w:sz w:val="24"/>
          <w:szCs w:val="24"/>
          <w:lang w:val="fr-FR"/>
        </w:rPr>
        <w:t>é</w:t>
      </w:r>
      <w:r>
        <w:rPr>
          <w:rStyle w:val="Ninguno"/>
          <w:sz w:val="24"/>
          <w:szCs w:val="24"/>
          <w:lang w:val="en-US"/>
        </w:rPr>
        <w:t>cada de los 90 del siglo XX, los gobiernos locales eran los encargados de organizar las elecciones y dibujar las fronteras electorales. A partir de la creación del IFE en 1990 aparecieron los institutos electorales locales que se encargaron de estos procesos. (Ló</w:t>
      </w:r>
      <w:r>
        <w:rPr>
          <w:rStyle w:val="Ninguno"/>
          <w:sz w:val="24"/>
          <w:szCs w:val="24"/>
        </w:rPr>
        <w:t>pez Levi 2006) (Lujambio Vives, 2008)</w:t>
      </w:r>
    </w:p>
    <w:p>
      <w:pPr>
        <w:pStyle w:val="Cuerpo"/>
        <w:shd w:fill="FFFFFF" w:val="clear"/>
        <w:spacing w:lineRule="auto" w:line="480"/>
        <w:jc w:val="center"/>
        <w:rPr>
          <w:rStyle w:val="Ninguno"/>
          <w:rFonts w:ascii="Calibri" w:hAnsi="Calibri" w:eastAsia="Calibri" w:cs="Calibri"/>
          <w:sz w:val="20"/>
          <w:szCs w:val="20"/>
        </w:rPr>
      </w:pPr>
      <w:r>
        <w:rPr>
          <w:rStyle w:val="Ninguno"/>
          <w:rFonts w:eastAsia="Calibri" w:cs="Calibri" w:ascii="Calibri" w:hAnsi="Calibri"/>
          <w:sz w:val="20"/>
          <w:szCs w:val="20"/>
          <w:lang w:val="it-IT"/>
        </w:rPr>
        <w:t>(Liliana L</w:t>
      </w:r>
      <w:r>
        <w:rPr>
          <w:rStyle w:val="Ninguno"/>
          <w:rFonts w:eastAsia="Calibri" w:cs="Calibri" w:ascii="Calibri" w:hAnsi="Calibri"/>
          <w:sz w:val="20"/>
          <w:szCs w:val="20"/>
          <w:lang w:val="en-US"/>
        </w:rPr>
        <w:t>ó</w:t>
      </w:r>
      <w:r>
        <w:rPr>
          <w:rStyle w:val="Ninguno"/>
          <w:rFonts w:eastAsia="Calibri" w:cs="Calibri" w:ascii="Calibri" w:hAnsi="Calibri"/>
          <w:sz w:val="20"/>
          <w:szCs w:val="20"/>
          <w:lang w:val="pt-PT"/>
        </w:rPr>
        <w:t>pez Levi*; Distritaci</w:t>
      </w:r>
      <w:r>
        <w:rPr>
          <w:rStyle w:val="Ninguno"/>
          <w:rFonts w:eastAsia="Calibri" w:cs="Calibri" w:ascii="Calibri" w:hAnsi="Calibri"/>
          <w:sz w:val="20"/>
          <w:szCs w:val="20"/>
          <w:lang w:val="en-US"/>
        </w:rPr>
        <w:t xml:space="preserve">ón electoral en México: logros pasados y retos futuros; </w:t>
      </w:r>
      <w:r>
        <w:rPr>
          <w:rStyle w:val="Ninguno"/>
          <w:rFonts w:eastAsia="Calibri" w:cs="Calibri" w:ascii="Calibri" w:hAnsi="Calibri"/>
          <w:color w:val="800000"/>
          <w:sz w:val="20"/>
          <w:szCs w:val="20"/>
          <w:u w:val="none" w:color="800000"/>
        </w:rPr>
        <w:t xml:space="preserve">2006; </w:t>
      </w:r>
      <w:r>
        <w:rPr>
          <w:rStyle w:val="Ninguno"/>
          <w:rFonts w:eastAsia="Calibri" w:cs="Calibri" w:ascii="Calibri" w:hAnsi="Calibri"/>
          <w:i/>
          <w:iCs/>
          <w:sz w:val="20"/>
          <w:szCs w:val="20"/>
          <w:lang w:val="pt-PT"/>
        </w:rPr>
        <w:t>Departamento de Pol</w:t>
      </w:r>
      <w:r>
        <w:rPr>
          <w:rStyle w:val="Ninguno"/>
          <w:rFonts w:eastAsia="Calibri" w:cs="Calibri" w:ascii="Calibri" w:hAnsi="Calibri"/>
          <w:i/>
          <w:iCs/>
          <w:sz w:val="20"/>
          <w:szCs w:val="20"/>
          <w:lang w:val="en-US"/>
        </w:rPr>
        <w:t>ítica y Cultura, UAM-Xochimilco, Calzada del Hueso No. 1100, Col. Villa Quietud; http://www.scielo.org.mx/scielo.php?script=sci_arttext&amp;pid=S0188-46112006000300008)</w:t>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rStyle w:val="Ninguno"/>
          <w:sz w:val="24"/>
          <w:szCs w:val="24"/>
        </w:rPr>
      </w:pPr>
      <w:r>
        <w:rPr>
          <w:rStyle w:val="Ninguno"/>
          <w:sz w:val="24"/>
          <w:szCs w:val="24"/>
          <w:lang w:val="en-US"/>
        </w:rPr>
        <w:t>En 2013 el Congreso de la Unió</w:t>
      </w:r>
      <w:r>
        <w:rPr>
          <w:rStyle w:val="Ninguno"/>
          <w:sz w:val="24"/>
          <w:szCs w:val="24"/>
        </w:rPr>
        <w:t>n aprob</w:t>
      </w:r>
      <w:r>
        <w:rPr>
          <w:rStyle w:val="Ninguno"/>
          <w:sz w:val="24"/>
          <w:szCs w:val="24"/>
          <w:lang w:val="en-US"/>
        </w:rPr>
        <w:t xml:space="preserve">ó </w:t>
      </w:r>
      <w:r>
        <w:rPr>
          <w:rStyle w:val="Ninguno"/>
          <w:sz w:val="24"/>
          <w:szCs w:val="24"/>
          <w:lang w:val="pt-PT"/>
        </w:rPr>
        <w:t>la reforma pol</w:t>
      </w:r>
      <w:r>
        <w:rPr>
          <w:rStyle w:val="Ninguno"/>
          <w:sz w:val="24"/>
          <w:szCs w:val="24"/>
        </w:rPr>
        <w:t>í</w:t>
      </w:r>
      <w:r>
        <w:rPr>
          <w:rStyle w:val="Ninguno"/>
          <w:sz w:val="24"/>
          <w:szCs w:val="24"/>
          <w:lang w:val="en-US"/>
        </w:rPr>
        <w:t>tico-electoral.  Una de las cuestiones m</w:t>
      </w:r>
      <w:r>
        <w:rPr>
          <w:rStyle w:val="Ninguno"/>
          <w:sz w:val="24"/>
          <w:szCs w:val="24"/>
        </w:rPr>
        <w:t>á</w:t>
      </w:r>
      <w:r>
        <w:rPr>
          <w:rStyle w:val="Ninguno"/>
          <w:sz w:val="24"/>
          <w:szCs w:val="24"/>
          <w:lang w:val="en-US"/>
        </w:rPr>
        <w:t>s importantes que abarcó fue la transformación del IFE al INE. El INE, como organismo de car</w:t>
      </w:r>
      <w:r>
        <w:rPr>
          <w:rStyle w:val="Ninguno"/>
          <w:sz w:val="24"/>
          <w:szCs w:val="24"/>
        </w:rPr>
        <w:t>á</w:t>
      </w:r>
      <w:r>
        <w:rPr>
          <w:rStyle w:val="Ninguno"/>
          <w:sz w:val="24"/>
          <w:szCs w:val="24"/>
          <w:lang w:val="en-US"/>
        </w:rPr>
        <w:t>cter nacional, absorbió algunas facultades a los Organismos P</w:t>
      </w:r>
      <w:r>
        <w:rPr>
          <w:rStyle w:val="Ninguno"/>
          <w:sz w:val="24"/>
          <w:szCs w:val="24"/>
        </w:rPr>
        <w:t>ú</w:t>
      </w:r>
      <w:r>
        <w:rPr>
          <w:rStyle w:val="Ninguno"/>
          <w:sz w:val="24"/>
          <w:szCs w:val="24"/>
          <w:lang w:val="en-US"/>
        </w:rPr>
        <w:t>blicos Locales Electorales, antes Institutos electorales locales, entre ellas la redistritación de todo el mapa electoral local. En t</w:t>
      </w:r>
      <w:r>
        <w:rPr>
          <w:rStyle w:val="Ninguno"/>
          <w:sz w:val="24"/>
          <w:szCs w:val="24"/>
          <w:lang w:val="fr-FR"/>
        </w:rPr>
        <w:t>é</w:t>
      </w:r>
      <w:r>
        <w:rPr>
          <w:rStyle w:val="Ninguno"/>
          <w:sz w:val="24"/>
          <w:szCs w:val="24"/>
          <w:lang w:val="en-US"/>
        </w:rPr>
        <w:t>rminos generales, se asum</w:t>
      </w:r>
      <w:r>
        <w:rPr>
          <w:rStyle w:val="Ninguno"/>
          <w:sz w:val="24"/>
          <w:szCs w:val="24"/>
        </w:rPr>
        <w:t>í</w:t>
      </w:r>
      <w:r>
        <w:rPr>
          <w:rStyle w:val="Ninguno"/>
          <w:sz w:val="24"/>
          <w:szCs w:val="24"/>
          <w:lang w:val="en-US"/>
        </w:rPr>
        <w:t>a que los escenarios estaban sesgados y que hab</w:t>
      </w:r>
      <w:r>
        <w:rPr>
          <w:rStyle w:val="Ninguno"/>
          <w:sz w:val="24"/>
          <w:szCs w:val="24"/>
        </w:rPr>
        <w:t>í</w:t>
      </w:r>
      <w:r>
        <w:rPr>
          <w:rStyle w:val="Ninguno"/>
          <w:sz w:val="24"/>
          <w:szCs w:val="24"/>
          <w:lang w:val="sv-SE"/>
        </w:rPr>
        <w:t>a gerrymandering</w:t>
      </w:r>
      <w:r>
        <w:rPr>
          <w:rStyle w:val="Ninguno"/>
          <w:sz w:val="24"/>
          <w:szCs w:val="24"/>
          <w:vertAlign w:val="superscript"/>
        </w:rPr>
        <w:t xml:space="preserve"> </w:t>
      </w:r>
      <w:r>
        <w:rPr>
          <w:rStyle w:val="Ninguno"/>
          <w:sz w:val="24"/>
          <w:szCs w:val="24"/>
          <w:lang w:val="en-US"/>
        </w:rPr>
        <w:t>en favor del partido del gobernador.</w:t>
      </w:r>
    </w:p>
    <w:p>
      <w:pPr>
        <w:pStyle w:val="Cuerpo"/>
        <w:shd w:fill="FFFFFF" w:val="clear"/>
        <w:spacing w:lineRule="auto" w:line="480"/>
        <w:jc w:val="both"/>
        <w:rPr>
          <w:rStyle w:val="Ninguno"/>
          <w:sz w:val="24"/>
          <w:szCs w:val="24"/>
        </w:rPr>
      </w:pPr>
      <w:r>
        <w:rPr>
          <w:rStyle w:val="Ninguno"/>
          <w:sz w:val="24"/>
          <w:szCs w:val="24"/>
          <w:lang w:val="en-US"/>
        </w:rPr>
        <w:t xml:space="preserve"> </w:t>
      </w:r>
      <w:r>
        <w:rPr>
          <w:rStyle w:val="Ninguno"/>
          <w:sz w:val="24"/>
          <w:szCs w:val="24"/>
          <w:lang w:val="en-US"/>
        </w:rPr>
        <w:t>El INE realizó este proceso para los 31 estados y la Ciudad de M</w:t>
      </w:r>
      <w:r>
        <w:rPr>
          <w:rStyle w:val="Ninguno"/>
          <w:sz w:val="24"/>
          <w:szCs w:val="24"/>
          <w:lang w:val="fr-FR"/>
        </w:rPr>
        <w:t>é</w:t>
      </w:r>
      <w:r>
        <w:rPr>
          <w:rStyle w:val="Ninguno"/>
          <w:sz w:val="24"/>
          <w:szCs w:val="24"/>
          <w:lang w:val="en-US"/>
        </w:rPr>
        <w:t>xico a partir del  2014.</w:t>
      </w:r>
    </w:p>
    <w:p>
      <w:pPr>
        <w:pStyle w:val="Cuerpo"/>
        <w:shd w:fill="FFFFFF" w:val="clear"/>
        <w:jc w:val="both"/>
        <w:rPr>
          <w:rStyle w:val="Ninguno"/>
          <w:rFonts w:ascii="Verdana" w:hAnsi="Verdana" w:eastAsia="Verdana" w:cs="Verdana"/>
          <w:sz w:val="24"/>
          <w:szCs w:val="24"/>
        </w:rPr>
      </w:pPr>
      <w:r>
        <w:rPr>
          <w:rStyle w:val="Ninguno"/>
          <w:rFonts w:ascii="Verdana" w:hAnsi="Verdana"/>
          <w:sz w:val="24"/>
          <w:szCs w:val="24"/>
          <w:lang w:val="en-US"/>
        </w:rPr>
        <w:t>"Una persona, un voto", es el criterio demográfico que se anhela en las democracias para que cada ciudadano se sienta debidamente representado. Consiste en que todos los distritos electorales estén equilibrados en cuanto al número de personas en el padró</w:t>
      </w:r>
      <w:r>
        <w:rPr>
          <w:rStyle w:val="Ninguno"/>
          <w:rFonts w:ascii="Verdana" w:hAnsi="Verdana"/>
          <w:sz w:val="24"/>
          <w:szCs w:val="24"/>
          <w:lang w:val="pt-PT"/>
        </w:rPr>
        <w:t xml:space="preserve">n electoral de cada distrito. </w:t>
      </w:r>
    </w:p>
    <w:p>
      <w:pPr>
        <w:pStyle w:val="Cuerpo"/>
        <w:shd w:fill="FFFFFF" w:val="clear"/>
        <w:jc w:val="both"/>
        <w:rPr>
          <w:rStyle w:val="Ninguno"/>
          <w:rFonts w:ascii="Verdana" w:hAnsi="Verdana" w:eastAsia="Verdana" w:cs="Verdana"/>
          <w:sz w:val="24"/>
          <w:szCs w:val="24"/>
        </w:rPr>
      </w:pPr>
      <w:r>
        <w:rPr>
          <w:rFonts w:eastAsia="Verdana" w:cs="Verdana" w:ascii="Verdana" w:hAnsi="Verdana"/>
          <w:sz w:val="24"/>
          <w:szCs w:val="24"/>
        </w:rPr>
      </w:r>
    </w:p>
    <w:p>
      <w:pPr>
        <w:pStyle w:val="Cuerpo"/>
        <w:shd w:fill="FFFFFF" w:val="clear"/>
        <w:jc w:val="both"/>
        <w:rPr>
          <w:rStyle w:val="Ninguno"/>
          <w:rFonts w:ascii="Verdana" w:hAnsi="Verdana" w:eastAsia="Verdana" w:cs="Verdana"/>
          <w:sz w:val="20"/>
          <w:szCs w:val="20"/>
        </w:rPr>
      </w:pPr>
      <w:r>
        <w:rPr>
          <w:rStyle w:val="Ninguno"/>
          <w:rFonts w:ascii="Verdana" w:hAnsi="Verdana"/>
          <w:sz w:val="24"/>
          <w:szCs w:val="24"/>
          <w:lang w:val="fr-FR"/>
        </w:rPr>
        <w:t>En M</w:t>
      </w:r>
      <w:r>
        <w:rPr>
          <w:rStyle w:val="Ninguno"/>
          <w:rFonts w:ascii="Verdana" w:hAnsi="Verdana"/>
          <w:sz w:val="24"/>
          <w:szCs w:val="24"/>
          <w:lang w:val="en-US"/>
        </w:rPr>
        <w:t>éxico, como en otros países, no todos los distritos -tanto en lo federal como en lo local- no están distribuidos de manera proporcional, ya que por razones como extensión territorial, distancia, cuestiones de infraestructura y problemas técnicos lo hacen imposible. Asimismo, por cambios demográficos, cada determinado tiempo se realizan cambios en la distritació</w:t>
      </w:r>
      <w:r>
        <w:rPr>
          <w:rStyle w:val="Ninguno"/>
          <w:rFonts w:ascii="Verdana" w:hAnsi="Verdana"/>
          <w:sz w:val="24"/>
          <w:szCs w:val="24"/>
          <w:lang w:val="pt-PT"/>
        </w:rPr>
        <w:t>n o redistritaci</w:t>
      </w:r>
      <w:r>
        <w:rPr>
          <w:rStyle w:val="Ninguno"/>
          <w:rFonts w:ascii="Verdana" w:hAnsi="Verdana"/>
          <w:sz w:val="24"/>
          <w:szCs w:val="24"/>
          <w:lang w:val="en-US"/>
        </w:rPr>
        <w:t>ó</w:t>
      </w:r>
      <w:r>
        <w:rPr>
          <w:rStyle w:val="Ninguno"/>
          <w:rFonts w:ascii="Verdana" w:hAnsi="Verdana"/>
          <w:sz w:val="24"/>
          <w:szCs w:val="24"/>
        </w:rPr>
        <w:t xml:space="preserve">n. </w:t>
      </w:r>
    </w:p>
    <w:p>
      <w:pPr>
        <w:pStyle w:val="Cuerpo"/>
        <w:shd w:fill="FFFFFF" w:val="clear"/>
        <w:jc w:val="both"/>
        <w:rPr>
          <w:rStyle w:val="Ninguno"/>
          <w:rFonts w:ascii="Verdana" w:hAnsi="Verdana" w:eastAsia="Verdana" w:cs="Verdana"/>
          <w:sz w:val="24"/>
          <w:szCs w:val="24"/>
        </w:rPr>
      </w:pPr>
      <w:r>
        <w:rPr>
          <w:rFonts w:eastAsia="Verdana" w:cs="Verdana" w:ascii="Verdana" w:hAnsi="Verdana"/>
          <w:sz w:val="24"/>
          <w:szCs w:val="24"/>
        </w:rPr>
      </w:r>
    </w:p>
    <w:p>
      <w:pPr>
        <w:pStyle w:val="Cuerpo"/>
        <w:shd w:fill="FFFFFF" w:val="clear"/>
        <w:jc w:val="both"/>
        <w:rPr>
          <w:rStyle w:val="Ninguno"/>
          <w:rFonts w:ascii="Verdana" w:hAnsi="Verdana" w:eastAsia="Verdana" w:cs="Verdana"/>
          <w:sz w:val="24"/>
          <w:szCs w:val="24"/>
        </w:rPr>
      </w:pPr>
      <w:r>
        <w:rPr>
          <w:rFonts w:eastAsia="Verdana" w:cs="Verdana" w:ascii="Verdana" w:hAnsi="Verdana"/>
          <w:sz w:val="24"/>
          <w:szCs w:val="24"/>
        </w:rPr>
      </w:r>
    </w:p>
    <w:p>
      <w:pPr>
        <w:pStyle w:val="Cuerpo"/>
        <w:shd w:fill="FFFFFF" w:val="clear"/>
        <w:jc w:val="both"/>
        <w:rPr>
          <w:rStyle w:val="Ninguno"/>
          <w:rFonts w:ascii="Verdana" w:hAnsi="Verdana" w:eastAsia="Verdana" w:cs="Verdana"/>
          <w:sz w:val="24"/>
          <w:szCs w:val="24"/>
        </w:rPr>
      </w:pPr>
      <w:r>
        <w:rPr>
          <w:rStyle w:val="Ninguno"/>
          <w:rFonts w:ascii="Verdana" w:hAnsi="Verdana"/>
          <w:sz w:val="24"/>
          <w:szCs w:val="24"/>
          <w:lang w:val="en-US"/>
        </w:rPr>
        <w:t>En cada proceso de redistritación se busca minimizar este problema con base en los siguientes criterios de mayor a menor jerarquía: 1) equidad, buscar que el número de electores en cada distrito sea el mismo; 2) integridad, se refiere a que un distrito electoral respete las fronteras estatales y municipales; 3) coterminalidad</w:t>
      </w:r>
      <w:r>
        <w:rPr>
          <w:rStyle w:val="Ninguno"/>
          <w:rFonts w:ascii="Verdana" w:hAnsi="Verdana"/>
          <w:i/>
          <w:iCs/>
          <w:sz w:val="24"/>
          <w:szCs w:val="24"/>
        </w:rPr>
        <w:t>,</w:t>
      </w:r>
      <w:r>
        <w:rPr>
          <w:rStyle w:val="Ninguno"/>
          <w:rFonts w:ascii="Verdana" w:hAnsi="Verdana"/>
          <w:sz w:val="24"/>
          <w:szCs w:val="24"/>
          <w:lang w:val="en-US"/>
        </w:rPr>
        <w:t xml:space="preserve"> distritos locales anidados dentro de distritos federales; 4) tiempos de traslado; y 5) Compacidad, las fronteras de cada distrito se acerquen lo más posible a formas geométricas regulares tales como el cuadrado, cí</w:t>
      </w:r>
      <w:r>
        <w:rPr>
          <w:rStyle w:val="Ninguno"/>
          <w:rFonts w:ascii="Verdana" w:hAnsi="Verdana"/>
          <w:sz w:val="24"/>
          <w:szCs w:val="24"/>
          <w:lang w:val="pt-PT"/>
        </w:rPr>
        <w:t>rculo o rect</w:t>
      </w:r>
      <w:r>
        <w:rPr>
          <w:rStyle w:val="Ninguno"/>
          <w:rFonts w:ascii="Verdana" w:hAnsi="Verdana"/>
          <w:sz w:val="24"/>
          <w:szCs w:val="24"/>
          <w:lang w:val="en-US"/>
        </w:rPr>
        <w:t>á</w:t>
      </w:r>
      <w:r>
        <w:rPr>
          <w:rStyle w:val="Ninguno"/>
          <w:rFonts w:ascii="Verdana" w:hAnsi="Verdana"/>
          <w:sz w:val="24"/>
          <w:szCs w:val="24"/>
          <w:lang w:val="pt-PT"/>
        </w:rPr>
        <w:t>ngulo.</w:t>
      </w:r>
    </w:p>
    <w:p>
      <w:pPr>
        <w:pStyle w:val="Cuerpo"/>
        <w:shd w:fill="FFFFFF" w:val="clear"/>
        <w:jc w:val="both"/>
        <w:rPr>
          <w:rStyle w:val="Ninguno"/>
          <w:rFonts w:ascii="Verdana" w:hAnsi="Verdana" w:eastAsia="Verdana" w:cs="Verdana"/>
          <w:sz w:val="24"/>
          <w:szCs w:val="24"/>
        </w:rPr>
      </w:pPr>
      <w:r>
        <w:rPr>
          <w:rFonts w:eastAsia="Verdana" w:cs="Verdana" w:ascii="Verdana" w:hAnsi="Verdana"/>
          <w:sz w:val="24"/>
          <w:szCs w:val="24"/>
        </w:rPr>
      </w:r>
    </w:p>
    <w:p>
      <w:pPr>
        <w:pStyle w:val="Cuerpo"/>
        <w:shd w:fill="FFFFFF" w:val="clear"/>
        <w:jc w:val="both"/>
        <w:rPr>
          <w:rStyle w:val="Ninguno"/>
          <w:rFonts w:ascii="Verdana" w:hAnsi="Verdana" w:eastAsia="Verdana" w:cs="Verdana"/>
          <w:sz w:val="24"/>
          <w:szCs w:val="24"/>
        </w:rPr>
      </w:pPr>
      <w:r>
        <w:rPr>
          <w:rStyle w:val="Ninguno"/>
          <w:rFonts w:ascii="Verdana" w:hAnsi="Verdana"/>
          <w:sz w:val="24"/>
          <w:szCs w:val="24"/>
          <w:lang w:val="en-US"/>
        </w:rPr>
        <w:t xml:space="preserve">Cabe mencionar que en el único caso en el que no se aplican los criterios anteriores es en distritos conformados por comunidades indígenas. En ese caso se desecha la proporcionalidad y se busca, en cambio, sobrerrepresentar a estas comunidades en el congreso a través de darle más peso a sus distritos. </w:t>
      </w:r>
    </w:p>
    <w:p>
      <w:pPr>
        <w:pStyle w:val="Cuerpo"/>
        <w:shd w:fill="FFFFFF" w:val="clear"/>
        <w:jc w:val="both"/>
        <w:rPr>
          <w:rStyle w:val="Ninguno"/>
          <w:rFonts w:ascii="Verdana" w:hAnsi="Verdana" w:eastAsia="Verdana" w:cs="Verdana"/>
          <w:sz w:val="24"/>
          <w:szCs w:val="24"/>
        </w:rPr>
      </w:pPr>
      <w:r>
        <w:rPr>
          <w:rFonts w:eastAsia="Verdana" w:cs="Verdana" w:ascii="Verdana" w:hAnsi="Verdana"/>
          <w:sz w:val="24"/>
          <w:szCs w:val="24"/>
        </w:rPr>
      </w:r>
    </w:p>
    <w:p>
      <w:pPr>
        <w:pStyle w:val="Cuerpo"/>
        <w:shd w:fill="FFFFFF" w:val="clear"/>
        <w:jc w:val="both"/>
        <w:rPr>
          <w:rStyle w:val="Ninguno"/>
          <w:rFonts w:ascii="Verdana" w:hAnsi="Verdana" w:eastAsia="Verdana" w:cs="Verdana"/>
          <w:sz w:val="24"/>
          <w:szCs w:val="24"/>
        </w:rPr>
      </w:pPr>
      <w:r>
        <w:rPr>
          <w:rFonts w:eastAsia="Verdana" w:cs="Verdana" w:ascii="Verdana" w:hAnsi="Verdana"/>
          <w:sz w:val="24"/>
          <w:szCs w:val="24"/>
        </w:rPr>
      </w:r>
    </w:p>
    <w:p>
      <w:pPr>
        <w:pStyle w:val="Cuerpo"/>
        <w:shd w:fill="FFFFFF" w:val="clear"/>
        <w:spacing w:lineRule="auto" w:line="480"/>
        <w:jc w:val="both"/>
        <w:rPr>
          <w:rStyle w:val="Ninguno"/>
          <w:sz w:val="24"/>
          <w:szCs w:val="24"/>
        </w:rPr>
      </w:pPr>
      <w:r>
        <w:rPr>
          <w:rStyle w:val="Ninguno"/>
          <w:sz w:val="24"/>
          <w:szCs w:val="24"/>
          <w:lang w:val="en-US"/>
        </w:rPr>
        <w:t xml:space="preserve"> </w:t>
      </w:r>
      <w:r>
        <w:rPr>
          <w:rStyle w:val="Ninguno"/>
          <w:sz w:val="24"/>
          <w:szCs w:val="24"/>
          <w:lang w:val="en-US"/>
        </w:rPr>
        <w:t>Al elaborar un nuevo mapa distrital, los actores involucrados en el proceso persiguen objetivos m</w:t>
      </w:r>
      <w:r>
        <w:rPr>
          <w:rStyle w:val="Ninguno"/>
          <w:sz w:val="24"/>
          <w:szCs w:val="24"/>
        </w:rPr>
        <w:t>ú</w:t>
      </w:r>
      <w:r>
        <w:rPr>
          <w:rStyle w:val="Ninguno"/>
          <w:sz w:val="24"/>
          <w:szCs w:val="24"/>
          <w:lang w:val="en-US"/>
        </w:rPr>
        <w:t>ltiples, a menudo velados e inevitablemente contradictorios entre s</w:t>
      </w:r>
      <w:r>
        <w:rPr>
          <w:rStyle w:val="Ninguno"/>
          <w:sz w:val="24"/>
          <w:szCs w:val="24"/>
        </w:rPr>
        <w:t>í</w:t>
      </w:r>
      <w:r>
        <w:rPr>
          <w:rStyle w:val="Ninguno"/>
          <w:sz w:val="24"/>
          <w:szCs w:val="24"/>
          <w:lang w:val="en-US"/>
        </w:rPr>
        <w:t>. Partimos de la premisa que la mudanza de actores locales por actores nacionales en la redistritació</w:t>
      </w:r>
      <w:r>
        <w:rPr>
          <w:rStyle w:val="Ninguno"/>
          <w:sz w:val="24"/>
          <w:szCs w:val="24"/>
          <w:lang w:val="it-IT"/>
        </w:rPr>
        <w:t>n cambi</w:t>
      </w:r>
      <w:r>
        <w:rPr>
          <w:rStyle w:val="Ninguno"/>
          <w:sz w:val="24"/>
          <w:szCs w:val="24"/>
          <w:lang w:val="en-US"/>
        </w:rPr>
        <w:t>ó de manera sustancial la gama de intereses que reflejan los mapas. Los distritos de cada estado que heredó el INE variaban enormemente unos de otros. Pero todos, sin excepción, compart</w:t>
      </w:r>
      <w:r>
        <w:rPr>
          <w:rStyle w:val="Ninguno"/>
          <w:sz w:val="24"/>
          <w:szCs w:val="24"/>
        </w:rPr>
        <w:t>í</w:t>
      </w:r>
      <w:r>
        <w:rPr>
          <w:rStyle w:val="Ninguno"/>
          <w:sz w:val="24"/>
          <w:szCs w:val="24"/>
          <w:lang w:val="en-US"/>
        </w:rPr>
        <w:t xml:space="preserve">an el atributo de haber sido dibujados, en su momento, por los institutos electorales locales o los congresos de los estados. Y, si bien los partidos estatales intervinieron en el proceso, los mapas nuevos los trazó el actor nacional. </w:t>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rStyle w:val="Ninguno"/>
          <w:sz w:val="24"/>
          <w:szCs w:val="24"/>
          <w:lang w:val="en-US"/>
        </w:rPr>
      </w:pPr>
      <w:r>
        <w:rPr>
          <w:rStyle w:val="Ninguno"/>
          <w:sz w:val="24"/>
          <w:szCs w:val="24"/>
          <w:lang w:val="en-US"/>
        </w:rPr>
        <w:t xml:space="preserve">En este texto, usaremos el </w:t>
      </w:r>
      <w:r>
        <w:rPr>
          <w:rStyle w:val="Ninguno"/>
          <w:sz w:val="24"/>
          <w:szCs w:val="24"/>
        </w:rPr>
        <w:t>í</w:t>
      </w:r>
      <w:r>
        <w:rPr>
          <w:rStyle w:val="Ninguno"/>
          <w:sz w:val="24"/>
          <w:szCs w:val="24"/>
          <w:lang w:val="en-US"/>
        </w:rPr>
        <w:t xml:space="preserve">ndice de similitud </w:t>
      </w:r>
      <w:del w:id="7" w:author="Unknown Author" w:date="2017-12-20T04:52:00Z">
        <w:r>
          <w:rPr>
            <w:rStyle w:val="Ninguno"/>
            <w:sz w:val="24"/>
            <w:szCs w:val="24"/>
            <w:lang w:val="en-US"/>
          </w:rPr>
          <w:delText xml:space="preserve">de </w:delText>
        </w:r>
      </w:del>
      <w:r>
        <w:rPr>
          <w:rStyle w:val="Ninguno"/>
          <w:sz w:val="24"/>
          <w:szCs w:val="24"/>
          <w:lang w:val="en-US"/>
        </w:rPr>
        <w:t>distrit</w:t>
      </w:r>
      <w:del w:id="8" w:author="Unknown Author" w:date="2017-12-20T04:52:00Z">
        <w:r>
          <w:rPr>
            <w:rStyle w:val="Ninguno"/>
            <w:sz w:val="24"/>
            <w:szCs w:val="24"/>
            <w:lang w:val="en-US"/>
          </w:rPr>
          <w:delText>os</w:delText>
        </w:r>
      </w:del>
      <w:ins w:id="9" w:author="Unknown Author" w:date="2017-12-20T04:52:00Z">
        <w:r>
          <w:rPr>
            <w:rStyle w:val="Ninguno"/>
            <w:sz w:val="24"/>
            <w:szCs w:val="24"/>
            <w:lang w:val="en-US"/>
          </w:rPr>
          <w:t>al</w:t>
        </w:r>
      </w:ins>
      <w:r>
        <w:rPr>
          <w:rStyle w:val="Ninguno"/>
          <w:sz w:val="24"/>
          <w:szCs w:val="24"/>
          <w:lang w:val="en-US"/>
        </w:rPr>
        <w:t xml:space="preserve"> </w:t>
      </w:r>
      <w:ins w:id="10" w:author="Unknown Author" w:date="2017-12-20T04:51:00Z">
        <w:r>
          <w:rPr>
            <w:rStyle w:val="Ninguno"/>
            <w:sz w:val="24"/>
            <w:szCs w:val="24"/>
            <w:lang w:val="en-US"/>
          </w:rPr>
          <w:t>de Cox y Katz (</w:t>
        </w:r>
      </w:ins>
      <w:ins w:id="11" w:author="Unknown Author" w:date="2017-12-20T04:52:00Z">
        <w:r>
          <w:rPr>
            <w:rStyle w:val="Ninguno"/>
            <w:sz w:val="24"/>
            <w:szCs w:val="24"/>
            <w:lang w:val="en-US"/>
          </w:rPr>
          <w:t>DSI por sus siglas en inglés</w:t>
        </w:r>
      </w:ins>
      <w:del w:id="12" w:author="Unknown Author" w:date="2017-12-20T04:52:00Z">
        <w:r>
          <w:rPr>
            <w:rStyle w:val="Ninguno"/>
            <w:sz w:val="24"/>
            <w:szCs w:val="24"/>
            <w:lang w:val="en-US"/>
          </w:rPr>
          <w:delText>(Katz, Cox 2002</w:delText>
        </w:r>
      </w:del>
      <w:r>
        <w:rPr>
          <w:rStyle w:val="Ninguno"/>
          <w:sz w:val="24"/>
          <w:szCs w:val="24"/>
          <w:lang w:val="en-US"/>
        </w:rPr>
        <w:t xml:space="preserve">) </w:t>
      </w:r>
      <w:ins w:id="13" w:author="Unknown Author" w:date="2017-12-20T04:52:00Z">
        <w:r>
          <w:rPr>
            <w:rStyle w:val="Ninguno"/>
            <w:sz w:val="24"/>
            <w:szCs w:val="24"/>
            <w:lang w:val="en-US"/>
          </w:rPr>
          <w:t xml:space="preserve">como herramienta estadística para comparar mapas. </w:t>
        </w:r>
      </w:ins>
      <w:del w:id="14" w:author="Unknown Author" w:date="2017-12-20T04:53:00Z">
        <w:r>
          <w:rPr>
            <w:rStyle w:val="Ninguno"/>
            <w:sz w:val="24"/>
            <w:szCs w:val="24"/>
            <w:lang w:val="en-US"/>
          </w:rPr>
          <w:delText>pero adaptándolo a medir la proporción de secciones electorales de los distritos viejos que se mantienen en los nuevos, y no considerando población como los autores citados.</w:delText>
        </w:r>
      </w:del>
    </w:p>
    <w:p>
      <w:pPr>
        <w:pStyle w:val="Cuerpo"/>
        <w:shd w:fill="FFFFFF" w:val="clear"/>
        <w:spacing w:lineRule="auto" w:line="480"/>
        <w:jc w:val="both"/>
        <w:rPr>
          <w:rStyle w:val="Ninguno"/>
          <w:sz w:val="24"/>
          <w:szCs w:val="24"/>
          <w:lang w:val="en-US"/>
          <w:del w:id="16" w:author="Unknown Author" w:date="2017-12-20T04:53:00Z"/>
        </w:rPr>
      </w:pPr>
      <w:del w:id="15" w:author="Unknown Author" w:date="2017-12-20T04:53:00Z">
        <w:r>
          <w:rPr/>
        </w:r>
      </w:del>
    </w:p>
    <w:p>
      <w:pPr>
        <w:pStyle w:val="Cuerpo"/>
        <w:shd w:fill="FFFFFF" w:val="clear"/>
        <w:spacing w:lineRule="auto" w:line="480"/>
        <w:jc w:val="both"/>
        <w:rPr/>
      </w:pPr>
      <w:ins w:id="17" w:author="Unknown Author" w:date="2017-12-20T04:50:00Z">
        <w:r>
          <w:rPr>
            <w:rStyle w:val="Ninguno"/>
            <w:sz w:val="24"/>
            <w:szCs w:val="24"/>
            <w:lang w:val="en-US"/>
          </w:rPr>
          <w:t>Para el análisis, sobreponemos el mapa viejo y el nuevo en aras de identificar al "padre" de cada distrito. El padre es aquel distrito del mapa viejo que más secciones contribuyó para integrar a un distrito nuevo.</w:t>
        </w:r>
      </w:ins>
      <w:del w:id="18" w:author="Unknown Author" w:date="2017-12-20T04:50:00Z">
        <w:r>
          <w:rPr>
            <w:rStyle w:val="Ninguno"/>
            <w:sz w:val="24"/>
            <w:szCs w:val="24"/>
            <w:lang w:val="en-US"/>
          </w:rPr>
          <w:delText>Para el análisis, identificamos los viejos distritos o distritos padres que son aquellos que contribuyeron con más secciones para integrar los nuevos distritos o distritos hijos.</w:delText>
        </w:r>
      </w:del>
      <w:r>
        <w:rPr>
          <w:rStyle w:val="Ninguno"/>
          <w:sz w:val="24"/>
          <w:szCs w:val="24"/>
          <w:lang w:val="en-US"/>
        </w:rPr>
        <w:t xml:space="preserve"> El </w:t>
      </w:r>
      <w:r>
        <w:rPr>
          <w:rStyle w:val="Ninguno"/>
          <w:sz w:val="24"/>
          <w:szCs w:val="24"/>
        </w:rPr>
        <w:t>í</w:t>
      </w:r>
      <w:r>
        <w:rPr>
          <w:rStyle w:val="Ninguno"/>
          <w:sz w:val="24"/>
          <w:szCs w:val="24"/>
          <w:lang w:val="en-US"/>
        </w:rPr>
        <w:t xml:space="preserve">ndice </w:t>
      </w:r>
      <w:del w:id="19" w:author="Unknown Author" w:date="2017-12-20T04:53:00Z">
        <w:r>
          <w:rPr>
            <w:rStyle w:val="Ninguno"/>
            <w:sz w:val="24"/>
            <w:szCs w:val="24"/>
            <w:lang w:val="en-US"/>
          </w:rPr>
          <w:delText>(</w:delText>
        </w:r>
      </w:del>
      <w:r>
        <w:rPr>
          <w:rStyle w:val="Ninguno"/>
          <w:sz w:val="24"/>
          <w:szCs w:val="24"/>
          <w:lang w:val="en-US"/>
        </w:rPr>
        <w:t>DSI</w:t>
      </w:r>
      <w:del w:id="20" w:author="Unknown Author" w:date="2017-12-20T04:53:00Z">
        <w:r>
          <w:rPr>
            <w:rStyle w:val="Ninguno"/>
            <w:sz w:val="24"/>
            <w:szCs w:val="24"/>
            <w:lang w:val="en-US"/>
          </w:rPr>
          <w:delText>)</w:delText>
        </w:r>
      </w:del>
      <w:r>
        <w:rPr>
          <w:rStyle w:val="Ninguno"/>
          <w:sz w:val="24"/>
          <w:szCs w:val="24"/>
          <w:lang w:val="en-US"/>
        </w:rPr>
        <w:t xml:space="preserve"> se calculó mediante la siguiente fórmula: </w:t>
      </w:r>
    </w:p>
    <w:p>
      <w:pPr>
        <w:pStyle w:val="Cuerpo"/>
        <w:shd w:fill="FFFFFF" w:val="clear"/>
        <w:spacing w:lineRule="auto" w:line="480"/>
        <w:jc w:val="center"/>
        <w:rPr/>
      </w:pPr>
      <w:r>
        <w:rPr>
          <w:rStyle w:val="Ninguno"/>
          <w:sz w:val="24"/>
          <w:szCs w:val="24"/>
          <w:lang w:val="en-US"/>
        </w:rPr>
        <w:t>DSI=C/</w:t>
      </w:r>
      <w:ins w:id="22" w:author="Unknown Author" w:date="2017-12-20T04:43:00Z">
        <w:r>
          <w:rPr>
            <w:rStyle w:val="Ninguno"/>
            <w:sz w:val="24"/>
            <w:szCs w:val="24"/>
            <w:lang w:val="en-US"/>
          </w:rPr>
          <w:t>(</w:t>
        </w:r>
      </w:ins>
      <w:r>
        <w:rPr>
          <w:rStyle w:val="Ninguno"/>
          <w:sz w:val="24"/>
          <w:szCs w:val="24"/>
          <w:lang w:val="en-US"/>
        </w:rPr>
        <w:t>P+N-C</w:t>
      </w:r>
      <w:ins w:id="23" w:author="Unknown Author" w:date="2017-12-20T04:43:00Z">
        <w:r>
          <w:rPr>
            <w:rStyle w:val="Ninguno"/>
            <w:sz w:val="24"/>
            <w:szCs w:val="24"/>
            <w:lang w:val="en-US"/>
          </w:rPr>
          <w:t>)</w:t>
        </w:r>
      </w:ins>
      <w:r>
        <w:rPr>
          <w:rStyle w:val="Ninguno"/>
          <w:sz w:val="24"/>
          <w:szCs w:val="24"/>
          <w:lang w:val="en-US"/>
        </w:rPr>
        <w:t xml:space="preserve"> </w:t>
      </w:r>
    </w:p>
    <w:p>
      <w:pPr>
        <w:pStyle w:val="Cuerpo"/>
        <w:shd w:fill="FFFFFF" w:val="clear"/>
        <w:spacing w:lineRule="auto" w:line="480"/>
        <w:jc w:val="both"/>
        <w:rPr/>
      </w:pPr>
      <w:r>
        <w:rPr>
          <w:rStyle w:val="Ninguno"/>
          <w:sz w:val="24"/>
          <w:szCs w:val="24"/>
          <w:lang w:val="en-US"/>
        </w:rPr>
        <w:t>donde C es el n</w:t>
      </w:r>
      <w:r>
        <w:rPr>
          <w:rStyle w:val="Ninguno"/>
          <w:sz w:val="24"/>
          <w:szCs w:val="24"/>
        </w:rPr>
        <w:t>ú</w:t>
      </w:r>
      <w:r>
        <w:rPr>
          <w:rStyle w:val="Ninguno"/>
          <w:sz w:val="24"/>
          <w:szCs w:val="24"/>
          <w:lang w:val="en-US"/>
        </w:rPr>
        <w:t>mero de secciones electorales que comparten ambos distritos, P es el n</w:t>
      </w:r>
      <w:r>
        <w:rPr>
          <w:rStyle w:val="Ninguno"/>
          <w:sz w:val="24"/>
          <w:szCs w:val="24"/>
        </w:rPr>
        <w:t>ú</w:t>
      </w:r>
      <w:r>
        <w:rPr>
          <w:rStyle w:val="Ninguno"/>
          <w:sz w:val="24"/>
          <w:szCs w:val="24"/>
          <w:lang w:val="en-US"/>
        </w:rPr>
        <w:t>mero de secciones del distrito padre y N es el n</w:t>
      </w:r>
      <w:r>
        <w:rPr>
          <w:rStyle w:val="Ninguno"/>
          <w:sz w:val="24"/>
          <w:szCs w:val="24"/>
        </w:rPr>
        <w:t>ú</w:t>
      </w:r>
      <w:r>
        <w:rPr>
          <w:rStyle w:val="Ninguno"/>
          <w:sz w:val="24"/>
          <w:szCs w:val="24"/>
          <w:lang w:val="en-US"/>
        </w:rPr>
        <w:t>mero de secciones del distrito hijo.</w:t>
      </w:r>
      <w:ins w:id="25" w:author="Unknown Author" w:date="2017-12-20T04:54:00Z">
        <w:r>
          <w:rPr>
            <w:rStyle w:val="Ninguno"/>
            <w:sz w:val="24"/>
            <w:szCs w:val="24"/>
            <w:lang w:val="en-US"/>
          </w:rPr>
          <w:t>[nota a pie: Es importante notar que calculamos el DSI a partir de la proporción de secciones electorales comunes entre los distritos padre e hijo y no considerando la proporción de población común, como los autores citados.]</w:t>
        </w:r>
      </w:ins>
      <w:r>
        <w:rPr>
          <w:rStyle w:val="Ninguno"/>
          <w:sz w:val="24"/>
          <w:szCs w:val="24"/>
          <w:lang w:val="en-US"/>
        </w:rPr>
        <w:t xml:space="preserve"> </w:t>
      </w:r>
      <w:ins w:id="26" w:author="Unknown Author" w:date="2017-12-20T04:43:00Z">
        <w:r>
          <w:rPr>
            <w:rStyle w:val="Ninguno"/>
            <w:sz w:val="24"/>
            <w:szCs w:val="24"/>
            <w:lang w:val="en-US"/>
          </w:rPr>
          <w:t>La interpretación del DSI</w:t>
        </w:r>
      </w:ins>
      <w:ins w:id="27" w:author="Unknown Author" w:date="2017-12-20T04:57:00Z">
        <w:r>
          <w:rPr>
            <w:rStyle w:val="Ninguno"/>
            <w:sz w:val="24"/>
            <w:szCs w:val="24"/>
            <w:lang w:val="en-US"/>
          </w:rPr>
          <w:t xml:space="preserve"> </w:t>
        </w:r>
      </w:ins>
      <w:ins w:id="28" w:author="Unknown Author" w:date="2017-12-20T04:57:00Z">
        <w:r>
          <w:rPr>
            <w:rStyle w:val="Ninguno"/>
            <w:sz w:val="24"/>
            <w:szCs w:val="24"/>
            <w:lang w:val="en-US"/>
          </w:rPr>
          <w:t xml:space="preserve">es intruitiva: toma el valor máximo de 1 cuando </w:t>
        </w:r>
      </w:ins>
      <w:ins w:id="29" w:author="Unknown Author" w:date="2017-12-20T04:58:00Z">
        <w:r>
          <w:rPr>
            <w:rStyle w:val="Ninguno"/>
            <w:sz w:val="24"/>
            <w:szCs w:val="24"/>
            <w:lang w:val="en-US"/>
          </w:rPr>
          <w:t xml:space="preserve">padre e hijo comparten la totalidad de secciones electorales y son, por tanto, idénticos; el valor decrece </w:t>
        </w:r>
      </w:ins>
      <w:ins w:id="30" w:author="Unknown Author" w:date="2017-12-20T04:59:00Z">
        <w:r>
          <w:rPr>
            <w:rStyle w:val="Ninguno"/>
            <w:sz w:val="24"/>
            <w:szCs w:val="24"/>
            <w:lang w:val="en-US"/>
          </w:rPr>
          <w:t xml:space="preserve">con </w:t>
        </w:r>
      </w:ins>
      <w:ins w:id="31" w:author="Unknown Author" w:date="2017-12-20T04:59:00Z">
        <w:r>
          <w:rPr>
            <w:rStyle w:val="Ninguno"/>
            <w:sz w:val="24"/>
            <w:szCs w:val="24"/>
            <w:lang w:val="en-US"/>
          </w:rPr>
          <w:t xml:space="preserve">la reducción de </w:t>
        </w:r>
      </w:ins>
      <w:ins w:id="32" w:author="Unknown Author" w:date="2017-12-20T04:59:00Z">
        <w:r>
          <w:rPr>
            <w:rStyle w:val="Ninguno"/>
            <w:sz w:val="24"/>
            <w:szCs w:val="24"/>
            <w:lang w:val="en-US"/>
          </w:rPr>
          <w:t xml:space="preserve">la similitud, hasta alcanzar el valor mínimo de 0 que indicaría </w:t>
        </w:r>
      </w:ins>
      <w:ins w:id="33" w:author="Unknown Author" w:date="2017-12-20T05:00:00Z">
        <w:r>
          <w:rPr>
            <w:rStyle w:val="Ninguno"/>
            <w:sz w:val="24"/>
            <w:szCs w:val="24"/>
            <w:lang w:val="en-US"/>
          </w:rPr>
          <w:t>una intersección de secciones vacía entre padre e hijo, o nula similitud</w:t>
        </w:r>
      </w:ins>
      <w:ins w:id="34" w:author="Unknown Author" w:date="2017-12-20T05:01:00Z">
        <w:r>
          <w:rPr>
            <w:rStyle w:val="Ninguno"/>
            <w:sz w:val="24"/>
            <w:szCs w:val="24"/>
            <w:lang w:val="en-US"/>
          </w:rPr>
          <w:t xml:space="preserve">. Por contrucción, el valor 0 nunca se alcanza porque los distritos dejarían de estar emparentados. </w:t>
        </w:r>
      </w:ins>
    </w:p>
    <w:p>
      <w:pPr>
        <w:pStyle w:val="Cuerpo"/>
        <w:shd w:fill="FFFFFF" w:val="clear"/>
        <w:spacing w:lineRule="auto" w:line="480"/>
        <w:jc w:val="both"/>
        <w:rPr>
          <w:rStyle w:val="Ninguno"/>
          <w:sz w:val="24"/>
          <w:szCs w:val="24"/>
        </w:rPr>
      </w:pPr>
      <w:r>
        <w:rPr>
          <w:rStyle w:val="Ninguno"/>
          <w:sz w:val="24"/>
          <w:szCs w:val="24"/>
          <w:lang w:val="en-US"/>
        </w:rPr>
        <w:t xml:space="preserve">La información de los distritos padres se obtuvo a partir de los </w:t>
      </w:r>
      <w:r>
        <w:rPr>
          <w:rStyle w:val="Ninguno"/>
          <w:sz w:val="24"/>
          <w:szCs w:val="24"/>
        </w:rPr>
        <w:t>ú</w:t>
      </w:r>
      <w:r>
        <w:rPr>
          <w:rStyle w:val="Ninguno"/>
          <w:sz w:val="24"/>
          <w:szCs w:val="24"/>
          <w:lang w:val="en-US"/>
        </w:rPr>
        <w:t>ltimos mapas electorales utilizados en la elección al congreso local previa a la redistritación hecha por el actor nacional a partir de 2014. Las secciones que integran los distritos nuevos se obtuvo de los mapas generados y aprobados por el Consejo General del INE.</w:t>
      </w:r>
    </w:p>
    <w:p>
      <w:pPr>
        <w:pStyle w:val="Cuerpo"/>
        <w:shd w:fill="FFFFFF" w:val="clear"/>
        <w:spacing w:lineRule="auto" w:line="480"/>
        <w:jc w:val="both"/>
        <w:rPr>
          <w:rStyle w:val="Ninguno"/>
          <w:sz w:val="24"/>
          <w:szCs w:val="24"/>
        </w:rPr>
      </w:pPr>
      <w:r>
        <w:rPr>
          <w:rStyle w:val="Ninguno"/>
          <w:sz w:val="24"/>
          <w:szCs w:val="24"/>
          <w:lang w:val="en-US"/>
        </w:rPr>
        <w:t>Obtuvimos los estad</w:t>
      </w:r>
      <w:r>
        <w:rPr>
          <w:rStyle w:val="Ninguno"/>
          <w:sz w:val="24"/>
          <w:szCs w:val="24"/>
        </w:rPr>
        <w:t>í</w:t>
      </w:r>
      <w:r>
        <w:rPr>
          <w:rStyle w:val="Ninguno"/>
          <w:sz w:val="24"/>
          <w:szCs w:val="24"/>
          <w:lang w:val="en-US"/>
        </w:rPr>
        <w:t>sticos descriptivos del DSI para la distritació</w:t>
      </w:r>
      <w:r>
        <w:rPr>
          <w:rStyle w:val="Ninguno"/>
          <w:sz w:val="24"/>
          <w:szCs w:val="24"/>
        </w:rPr>
        <w:t xml:space="preserve">n local. </w:t>
      </w:r>
    </w:p>
    <w:tbl>
      <w:tblPr>
        <w:tblW w:w="9024" w:type="dxa"/>
        <w:jc w:val="left"/>
        <w:tblInd w:w="7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80" w:type="dxa"/>
          <w:left w:w="70" w:type="dxa"/>
          <w:bottom w:w="80" w:type="dxa"/>
          <w:right w:w="80" w:type="dxa"/>
        </w:tblCellMar>
      </w:tblPr>
      <w:tblGrid>
        <w:gridCol w:w="1504"/>
        <w:gridCol w:w="1504"/>
        <w:gridCol w:w="1504"/>
        <w:gridCol w:w="1505"/>
        <w:gridCol w:w="1504"/>
        <w:gridCol w:w="1502"/>
      </w:tblGrid>
      <w:tr>
        <w:trPr>
          <w:trHeight w:val="292" w:hRule="atLeast"/>
        </w:trPr>
        <w:tc>
          <w:tcPr>
            <w:tcW w:w="1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Cuerpo"/>
              <w:shd w:fill="FFFFFF" w:val="clear"/>
              <w:spacing w:lineRule="auto" w:line="480"/>
              <w:jc w:val="both"/>
              <w:rPr/>
            </w:pPr>
            <w:r>
              <w:rPr>
                <w:rStyle w:val="Ninguno"/>
                <w:sz w:val="24"/>
                <w:szCs w:val="24"/>
                <w:lang w:val="en-US"/>
              </w:rPr>
              <w:t>Min</w:t>
            </w:r>
          </w:p>
        </w:tc>
        <w:tc>
          <w:tcPr>
            <w:tcW w:w="1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Cuerpo"/>
              <w:shd w:fill="FFFFFF" w:val="clear"/>
              <w:spacing w:lineRule="auto" w:line="480"/>
              <w:jc w:val="both"/>
              <w:rPr/>
            </w:pPr>
            <w:r>
              <w:rPr>
                <w:rStyle w:val="Ninguno"/>
                <w:sz w:val="24"/>
                <w:szCs w:val="24"/>
                <w:lang w:val="en-US"/>
              </w:rPr>
              <w:t>1st. Qu.</w:t>
            </w:r>
          </w:p>
        </w:tc>
        <w:tc>
          <w:tcPr>
            <w:tcW w:w="1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Cuerpo"/>
              <w:shd w:fill="FFFFFF" w:val="clear"/>
              <w:spacing w:lineRule="auto" w:line="480"/>
              <w:jc w:val="both"/>
              <w:rPr/>
            </w:pPr>
            <w:r>
              <w:rPr>
                <w:rStyle w:val="Ninguno"/>
                <w:sz w:val="24"/>
                <w:szCs w:val="24"/>
                <w:lang w:val="en-US"/>
              </w:rPr>
              <w:t>Median</w:t>
            </w:r>
          </w:p>
        </w:tc>
        <w:tc>
          <w:tcPr>
            <w:tcW w:w="1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Cuerpo"/>
              <w:shd w:fill="FFFFFF" w:val="clear"/>
              <w:spacing w:lineRule="auto" w:line="480"/>
              <w:jc w:val="both"/>
              <w:rPr/>
            </w:pPr>
            <w:r>
              <w:rPr>
                <w:rStyle w:val="Ninguno"/>
                <w:sz w:val="24"/>
                <w:szCs w:val="24"/>
                <w:lang w:val="en-US"/>
              </w:rPr>
              <w:t>Mean</w:t>
            </w:r>
          </w:p>
        </w:tc>
        <w:tc>
          <w:tcPr>
            <w:tcW w:w="1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Cuerpo"/>
              <w:shd w:fill="FFFFFF" w:val="clear"/>
              <w:spacing w:lineRule="auto" w:line="480"/>
              <w:jc w:val="both"/>
              <w:rPr/>
            </w:pPr>
            <w:r>
              <w:rPr>
                <w:rStyle w:val="Ninguno"/>
                <w:sz w:val="24"/>
                <w:szCs w:val="24"/>
                <w:lang w:val="en-US"/>
              </w:rPr>
              <w:t>3rd. Qu</w:t>
            </w:r>
          </w:p>
        </w:tc>
        <w:tc>
          <w:tcPr>
            <w:tcW w:w="1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Cuerpo"/>
              <w:shd w:fill="FFFFFF" w:val="clear"/>
              <w:spacing w:lineRule="auto" w:line="480"/>
              <w:jc w:val="both"/>
              <w:rPr/>
            </w:pPr>
            <w:r>
              <w:rPr>
                <w:rStyle w:val="Ninguno"/>
                <w:sz w:val="24"/>
                <w:szCs w:val="24"/>
                <w:lang w:val="en-US"/>
              </w:rPr>
              <w:t>Max</w:t>
            </w:r>
          </w:p>
        </w:tc>
      </w:tr>
      <w:tr>
        <w:trPr>
          <w:trHeight w:val="292" w:hRule="atLeast"/>
        </w:trPr>
        <w:tc>
          <w:tcPr>
            <w:tcW w:w="1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Cuerpo"/>
              <w:shd w:fill="FFFFFF" w:val="clear"/>
              <w:spacing w:lineRule="auto" w:line="480"/>
              <w:jc w:val="both"/>
              <w:rPr/>
            </w:pPr>
            <w:r>
              <w:rPr>
                <w:rStyle w:val="Ninguno"/>
                <w:sz w:val="24"/>
                <w:szCs w:val="24"/>
                <w:lang w:val="en-US"/>
              </w:rPr>
              <w:t>0.0790</w:t>
            </w:r>
          </w:p>
        </w:tc>
        <w:tc>
          <w:tcPr>
            <w:tcW w:w="1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Cuerpo"/>
              <w:shd w:fill="FFFFFF" w:val="clear"/>
              <w:spacing w:lineRule="auto" w:line="480"/>
              <w:jc w:val="both"/>
              <w:rPr/>
            </w:pPr>
            <w:r>
              <w:rPr>
                <w:rStyle w:val="Ninguno"/>
                <w:sz w:val="24"/>
                <w:szCs w:val="24"/>
                <w:lang w:val="en-US"/>
              </w:rPr>
              <w:t>0.3650</w:t>
            </w:r>
          </w:p>
        </w:tc>
        <w:tc>
          <w:tcPr>
            <w:tcW w:w="1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Cuerpo"/>
              <w:shd w:fill="FFFFFF" w:val="clear"/>
              <w:spacing w:lineRule="auto" w:line="480"/>
              <w:jc w:val="both"/>
              <w:rPr/>
            </w:pPr>
            <w:r>
              <w:rPr>
                <w:rStyle w:val="Ninguno"/>
                <w:sz w:val="24"/>
                <w:szCs w:val="24"/>
                <w:lang w:val="en-US"/>
              </w:rPr>
              <w:t>0.5200</w:t>
            </w:r>
          </w:p>
        </w:tc>
        <w:tc>
          <w:tcPr>
            <w:tcW w:w="1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Cuerpo"/>
              <w:shd w:fill="FFFFFF" w:val="clear"/>
              <w:spacing w:lineRule="auto" w:line="480"/>
              <w:jc w:val="both"/>
              <w:rPr/>
            </w:pPr>
            <w:r>
              <w:rPr>
                <w:rStyle w:val="Ninguno"/>
                <w:sz w:val="24"/>
                <w:szCs w:val="24"/>
                <w:lang w:val="en-US"/>
              </w:rPr>
              <w:t>0.5431</w:t>
            </w:r>
          </w:p>
        </w:tc>
        <w:tc>
          <w:tcPr>
            <w:tcW w:w="1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Cuerpo"/>
              <w:shd w:fill="FFFFFF" w:val="clear"/>
              <w:spacing w:lineRule="auto" w:line="480"/>
              <w:jc w:val="both"/>
              <w:rPr/>
            </w:pPr>
            <w:r>
              <w:rPr>
                <w:rStyle w:val="Ninguno"/>
                <w:sz w:val="24"/>
                <w:szCs w:val="24"/>
                <w:lang w:val="en-US"/>
              </w:rPr>
              <w:t>0.6980</w:t>
            </w:r>
          </w:p>
        </w:tc>
        <w:tc>
          <w:tcPr>
            <w:tcW w:w="1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Cuerpo"/>
              <w:shd w:fill="FFFFFF" w:val="clear"/>
              <w:spacing w:lineRule="auto" w:line="480"/>
              <w:jc w:val="both"/>
              <w:rPr/>
            </w:pPr>
            <w:r>
              <w:rPr>
                <w:rStyle w:val="Ninguno"/>
                <w:sz w:val="24"/>
                <w:szCs w:val="24"/>
                <w:lang w:val="en-US"/>
              </w:rPr>
              <w:t>1.00</w:t>
            </w:r>
          </w:p>
        </w:tc>
      </w:tr>
    </w:tbl>
    <w:p>
      <w:pPr>
        <w:pStyle w:val="Cuerpo"/>
        <w:widowControl w:val="false"/>
        <w:shd w:fill="FFFFFF" w:val="clear"/>
        <w:spacing w:lineRule="auto" w:line="240"/>
        <w:ind w:left="2" w:right="0" w:hanging="2"/>
        <w:rPr>
          <w:rStyle w:val="Ninguno"/>
          <w:sz w:val="24"/>
          <w:szCs w:val="24"/>
        </w:rPr>
      </w:pPr>
      <w:r>
        <w:rPr>
          <w:sz w:val="24"/>
          <w:szCs w:val="24"/>
        </w:rPr>
      </w:r>
    </w:p>
    <w:p>
      <w:pPr>
        <w:pStyle w:val="Cuerpo"/>
        <w:shd w:fill="FFFFFF" w:val="clear"/>
        <w:spacing w:lineRule="auto" w:line="480"/>
        <w:jc w:val="both"/>
        <w:rPr>
          <w:rStyle w:val="Ninguno"/>
          <w:sz w:val="24"/>
          <w:szCs w:val="24"/>
        </w:rPr>
      </w:pPr>
      <w:r>
        <w:rPr>
          <w:rStyle w:val="Ninguno"/>
          <w:sz w:val="24"/>
          <w:szCs w:val="24"/>
          <w:lang w:val="en-US"/>
        </w:rPr>
        <w:t>Tabla 1: Descriptivos del DSI</w:t>
      </w:r>
    </w:p>
    <w:p>
      <w:pPr>
        <w:pStyle w:val="Cuerpo"/>
        <w:shd w:fill="FFFFFF" w:val="clear"/>
        <w:spacing w:lineRule="auto" w:line="480"/>
        <w:jc w:val="both"/>
        <w:rPr>
          <w:rStyle w:val="Ninguno"/>
          <w:sz w:val="24"/>
          <w:szCs w:val="24"/>
        </w:rPr>
      </w:pPr>
      <w:r>
        <w:rPr>
          <w:rStyle w:val="Ninguno"/>
          <w:sz w:val="24"/>
          <w:szCs w:val="24"/>
          <w:lang w:val="en-US"/>
        </w:rPr>
        <w:t>Podemos observar que el DSI tiene un m</w:t>
      </w:r>
      <w:r>
        <w:rPr>
          <w:rStyle w:val="Ninguno"/>
          <w:sz w:val="24"/>
          <w:szCs w:val="24"/>
        </w:rPr>
        <w:t>í</w:t>
      </w:r>
      <w:r>
        <w:rPr>
          <w:rStyle w:val="Ninguno"/>
          <w:sz w:val="24"/>
          <w:szCs w:val="24"/>
          <w:lang w:val="en-US"/>
        </w:rPr>
        <w:t>nimo de 0.0790, lo que significa que se trata de un distrito cuyas fronteras fueron casi completamente redibujadas y tiene muy pocas secciones de su distrito padre. El m</w:t>
      </w:r>
      <w:r>
        <w:rPr>
          <w:rStyle w:val="Ninguno"/>
          <w:sz w:val="24"/>
          <w:szCs w:val="24"/>
        </w:rPr>
        <w:t>á</w:t>
      </w:r>
      <w:r>
        <w:rPr>
          <w:rStyle w:val="Ninguno"/>
          <w:sz w:val="24"/>
          <w:szCs w:val="24"/>
          <w:lang w:val="en-US"/>
        </w:rPr>
        <w:t xml:space="preserve">ximo es 1 y se refiere a aquellos distritos que mantienen todas las secciones de su distrito padre, es decir, solamente se cambió </w:t>
      </w:r>
      <w:r>
        <w:rPr>
          <w:rStyle w:val="Ninguno"/>
          <w:sz w:val="24"/>
          <w:szCs w:val="24"/>
          <w:lang w:val="it-IT"/>
        </w:rPr>
        <w:t>el n</w:t>
      </w:r>
      <w:r>
        <w:rPr>
          <w:rStyle w:val="Ninguno"/>
          <w:sz w:val="24"/>
          <w:szCs w:val="24"/>
        </w:rPr>
        <w:t>ú</w:t>
      </w:r>
      <w:r>
        <w:rPr>
          <w:rStyle w:val="Ninguno"/>
          <w:sz w:val="24"/>
          <w:szCs w:val="24"/>
          <w:lang w:val="en-US"/>
        </w:rPr>
        <w:t xml:space="preserve">mero que los identifica sin alterar su composición de secciones. </w:t>
      </w:r>
    </w:p>
    <w:p>
      <w:pPr>
        <w:pStyle w:val="Cuerpo"/>
        <w:shd w:fill="FFFFFF" w:val="clear"/>
        <w:spacing w:lineRule="auto" w:line="480"/>
        <w:jc w:val="both"/>
        <w:rPr>
          <w:rStyle w:val="Ninguno"/>
          <w:sz w:val="24"/>
          <w:szCs w:val="24"/>
        </w:rPr>
      </w:pPr>
      <w:r>
        <w:rPr>
          <w:rStyle w:val="Ninguno"/>
          <w:sz w:val="24"/>
          <w:szCs w:val="24"/>
          <w:lang w:val="en-US"/>
        </w:rPr>
        <w:t xml:space="preserve">De la misma manera, la distribución por cuartiles se encuentra en los valores del </w:t>
      </w:r>
      <w:r>
        <w:rPr>
          <w:rStyle w:val="Ninguno"/>
          <w:sz w:val="24"/>
          <w:szCs w:val="24"/>
        </w:rPr>
        <w:t>í</w:t>
      </w:r>
      <w:r>
        <w:rPr>
          <w:rStyle w:val="Ninguno"/>
          <w:sz w:val="24"/>
          <w:szCs w:val="24"/>
          <w:lang w:val="en-US"/>
        </w:rPr>
        <w:t>ndice de 0.3650, 0.5200 y 0.6980. La media se encuentra en 0.5431.</w:t>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rStyle w:val="Ninguno"/>
          <w:sz w:val="24"/>
          <w:szCs w:val="24"/>
        </w:rPr>
      </w:pPr>
      <w:r>
        <w:rPr/>
        <w:drawing>
          <wp:inline distT="0" distB="0" distL="0" distR="0">
            <wp:extent cx="4204970" cy="3264535"/>
            <wp:effectExtent l="0" t="0" r="0" b="0"/>
            <wp:docPr id="1" name="officeArt object" descr="imag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image12.jpg"/>
                    <pic:cNvPicPr>
                      <a:picLocks noChangeAspect="1" noChangeArrowheads="1"/>
                    </pic:cNvPicPr>
                  </pic:nvPicPr>
                  <pic:blipFill>
                    <a:blip r:embed="rId2"/>
                    <a:stretch>
                      <a:fillRect/>
                    </a:stretch>
                  </pic:blipFill>
                  <pic:spPr bwMode="auto">
                    <a:xfrm>
                      <a:off x="0" y="0"/>
                      <a:ext cx="4204970" cy="3264535"/>
                    </a:xfrm>
                    <a:prstGeom prst="rect">
                      <a:avLst/>
                    </a:prstGeom>
                  </pic:spPr>
                </pic:pic>
              </a:graphicData>
            </a:graphic>
          </wp:inline>
        </w:drawing>
      </w:r>
    </w:p>
    <w:p>
      <w:pPr>
        <w:pStyle w:val="Cuerpo"/>
        <w:shd w:fill="FFFFFF" w:val="clear"/>
        <w:spacing w:lineRule="auto" w:line="480"/>
        <w:jc w:val="both"/>
        <w:rPr>
          <w:rStyle w:val="Ninguno"/>
          <w:sz w:val="24"/>
          <w:szCs w:val="24"/>
        </w:rPr>
      </w:pPr>
      <w:r>
        <w:rPr>
          <w:rStyle w:val="Ninguno"/>
          <w:sz w:val="24"/>
          <w:szCs w:val="24"/>
        </w:rPr>
        <w:t>Grá</w:t>
      </w:r>
      <w:r>
        <w:rPr>
          <w:rStyle w:val="Ninguno"/>
          <w:sz w:val="24"/>
          <w:szCs w:val="24"/>
          <w:lang w:val="it-IT"/>
        </w:rPr>
        <w:t>fica 1: Distribuci</w:t>
      </w:r>
      <w:r>
        <w:rPr>
          <w:rStyle w:val="Ninguno"/>
          <w:sz w:val="24"/>
          <w:szCs w:val="24"/>
          <w:lang w:val="en-US"/>
        </w:rPr>
        <w:t>ón por cuartil del DSI.</w:t>
      </w:r>
    </w:p>
    <w:p>
      <w:pPr>
        <w:pStyle w:val="Cuerpo"/>
        <w:shd w:fill="FFFFFF" w:val="clear"/>
        <w:spacing w:lineRule="auto" w:line="480"/>
        <w:jc w:val="both"/>
        <w:rPr>
          <w:rStyle w:val="Ninguno"/>
          <w:sz w:val="24"/>
          <w:szCs w:val="24"/>
        </w:rPr>
      </w:pPr>
      <w:r>
        <w:rPr/>
        <w:drawing>
          <wp:inline distT="0" distB="0" distL="0" distR="0">
            <wp:extent cx="4162425" cy="3234055"/>
            <wp:effectExtent l="0" t="0" r="0" b="0"/>
            <wp:docPr id="2" name="Image1" descr="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image6.jpg"/>
                    <pic:cNvPicPr>
                      <a:picLocks noChangeAspect="1" noChangeArrowheads="1"/>
                    </pic:cNvPicPr>
                  </pic:nvPicPr>
                  <pic:blipFill>
                    <a:blip r:embed="rId3"/>
                    <a:stretch>
                      <a:fillRect/>
                    </a:stretch>
                  </pic:blipFill>
                  <pic:spPr bwMode="auto">
                    <a:xfrm>
                      <a:off x="0" y="0"/>
                      <a:ext cx="4162425" cy="3234055"/>
                    </a:xfrm>
                    <a:prstGeom prst="rect">
                      <a:avLst/>
                    </a:prstGeom>
                  </pic:spPr>
                </pic:pic>
              </a:graphicData>
            </a:graphic>
          </wp:inline>
        </w:drawing>
      </w:r>
    </w:p>
    <w:p>
      <w:pPr>
        <w:pStyle w:val="Cuerpo"/>
        <w:shd w:fill="FFFFFF" w:val="clear"/>
        <w:spacing w:lineRule="auto" w:line="480"/>
        <w:jc w:val="both"/>
        <w:rPr>
          <w:rStyle w:val="Ninguno"/>
          <w:sz w:val="24"/>
          <w:szCs w:val="24"/>
        </w:rPr>
      </w:pPr>
      <w:r>
        <w:rPr>
          <w:rStyle w:val="Ninguno"/>
          <w:sz w:val="24"/>
          <w:szCs w:val="24"/>
        </w:rPr>
        <w:t>Grá</w:t>
      </w:r>
      <w:r>
        <w:rPr>
          <w:rStyle w:val="Ninguno"/>
          <w:sz w:val="24"/>
          <w:szCs w:val="24"/>
          <w:lang w:val="en-US"/>
        </w:rPr>
        <w:t>fica 2: Histograma del DSI. En rojo los cuartiles y en azul la media.</w:t>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rStyle w:val="Ninguno"/>
          <w:sz w:val="24"/>
          <w:szCs w:val="24"/>
        </w:rPr>
      </w:pPr>
      <w:r>
        <w:rPr>
          <w:rStyle w:val="Ninguno"/>
          <w:sz w:val="24"/>
          <w:szCs w:val="24"/>
          <w:lang w:val="en-US"/>
        </w:rPr>
        <w:t>Entre los distritos que se encuentran en el primer cuartil, est</w:t>
      </w:r>
      <w:r>
        <w:rPr>
          <w:rStyle w:val="Ninguno"/>
          <w:sz w:val="24"/>
          <w:szCs w:val="24"/>
        </w:rPr>
        <w:t xml:space="preserve">á </w:t>
      </w:r>
      <w:r>
        <w:rPr>
          <w:rStyle w:val="Ninguno"/>
          <w:sz w:val="24"/>
          <w:szCs w:val="24"/>
          <w:lang w:val="en-US"/>
        </w:rPr>
        <w:t xml:space="preserve">el Distrito 14 de Nayarit, con cabecera en Xalisco. Este distrito tiene un DSI de 0.289. El distrito hijo (negro) cuenta con las secciones que formaban la porción sur del distrito padre (rojo) y perdió </w:t>
      </w:r>
      <w:r>
        <w:rPr>
          <w:rStyle w:val="Ninguno"/>
          <w:sz w:val="24"/>
          <w:szCs w:val="24"/>
          <w:lang w:val="pt-PT"/>
        </w:rPr>
        <w:t>la parte norte.</w:t>
      </w:r>
    </w:p>
    <w:p>
      <w:pPr>
        <w:pStyle w:val="Cuerpo"/>
        <w:shd w:fill="FFFFFF" w:val="clear"/>
        <w:spacing w:lineRule="auto" w:line="480"/>
        <w:jc w:val="both"/>
        <w:rPr>
          <w:rStyle w:val="Ninguno"/>
          <w:sz w:val="24"/>
          <w:szCs w:val="24"/>
        </w:rPr>
      </w:pPr>
      <w:r>
        <w:rPr/>
        <w:drawing>
          <wp:inline distT="0" distB="0" distL="0" distR="0">
            <wp:extent cx="2668270" cy="2614930"/>
            <wp:effectExtent l="0" t="0" r="0" b="0"/>
            <wp:docPr id="3" name="Image2"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image7.png"/>
                    <pic:cNvPicPr>
                      <a:picLocks noChangeAspect="1" noChangeArrowheads="1"/>
                    </pic:cNvPicPr>
                  </pic:nvPicPr>
                  <pic:blipFill>
                    <a:blip r:embed="rId4"/>
                    <a:srcRect l="0" t="0" r="0" b="1874"/>
                    <a:stretch>
                      <a:fillRect/>
                    </a:stretch>
                  </pic:blipFill>
                  <pic:spPr bwMode="auto">
                    <a:xfrm>
                      <a:off x="0" y="0"/>
                      <a:ext cx="2668270" cy="2614930"/>
                    </a:xfrm>
                    <a:prstGeom prst="rect">
                      <a:avLst/>
                    </a:prstGeom>
                  </pic:spPr>
                </pic:pic>
              </a:graphicData>
            </a:graphic>
          </wp:inline>
        </w:drawing>
      </w:r>
    </w:p>
    <w:p>
      <w:pPr>
        <w:pStyle w:val="Cuerpo"/>
        <w:shd w:fill="FFFFFF" w:val="clear"/>
        <w:spacing w:lineRule="auto" w:line="480"/>
        <w:jc w:val="both"/>
        <w:rPr>
          <w:rStyle w:val="Ninguno"/>
          <w:sz w:val="24"/>
          <w:szCs w:val="24"/>
        </w:rPr>
      </w:pPr>
      <w:r>
        <w:rPr>
          <w:rStyle w:val="Ninguno"/>
          <w:sz w:val="24"/>
          <w:szCs w:val="24"/>
          <w:lang w:val="en-US"/>
        </w:rPr>
        <w:t>En el segundo cuartil se encuentra el distrito 7 de Nayarit con cabecera en Tepic, este nuevo distrito tiene un DSI de 0.418. Este distrito perdió parte de la ciudad capital y la parte este del padre, ganando la parte norte del distrito.</w:t>
      </w:r>
    </w:p>
    <w:p>
      <w:pPr>
        <w:pStyle w:val="Cuerpo"/>
        <w:shd w:fill="FFFFFF" w:val="clear"/>
        <w:spacing w:lineRule="auto" w:line="480"/>
        <w:jc w:val="both"/>
        <w:rPr>
          <w:rStyle w:val="Ninguno"/>
          <w:sz w:val="24"/>
          <w:szCs w:val="24"/>
        </w:rPr>
      </w:pPr>
      <w:r>
        <w:rPr/>
        <w:drawing>
          <wp:inline distT="0" distB="0" distL="0" distR="0">
            <wp:extent cx="2548255" cy="2548255"/>
            <wp:effectExtent l="0" t="0" r="0" b="0"/>
            <wp:docPr id="4" name="Image3"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image8.png"/>
                    <pic:cNvPicPr>
                      <a:picLocks noChangeAspect="1" noChangeArrowheads="1"/>
                    </pic:cNvPicPr>
                  </pic:nvPicPr>
                  <pic:blipFill>
                    <a:blip r:embed="rId5"/>
                    <a:stretch>
                      <a:fillRect/>
                    </a:stretch>
                  </pic:blipFill>
                  <pic:spPr bwMode="auto">
                    <a:xfrm>
                      <a:off x="0" y="0"/>
                      <a:ext cx="2548255" cy="2548255"/>
                    </a:xfrm>
                    <a:prstGeom prst="rect">
                      <a:avLst/>
                    </a:prstGeom>
                  </pic:spPr>
                </pic:pic>
              </a:graphicData>
            </a:graphic>
          </wp:inline>
        </w:drawing>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rStyle w:val="Ninguno"/>
          <w:sz w:val="24"/>
          <w:szCs w:val="24"/>
        </w:rPr>
      </w:pPr>
      <w:r>
        <w:rPr>
          <w:rStyle w:val="Ninguno"/>
          <w:sz w:val="24"/>
          <w:szCs w:val="24"/>
          <w:lang w:val="en-US"/>
        </w:rPr>
        <w:t xml:space="preserve">En el tercer cuartil encontramos al distrito 12 con cabecera en Tepic y un DSI de 0.622. Este distrito ganó la parte este y perdió </w:t>
      </w:r>
      <w:r>
        <w:rPr>
          <w:rStyle w:val="Ninguno"/>
          <w:sz w:val="24"/>
          <w:szCs w:val="24"/>
          <w:lang w:val="pt-PT"/>
        </w:rPr>
        <w:t>la parte oeste del distrito padre.</w:t>
      </w:r>
    </w:p>
    <w:p>
      <w:pPr>
        <w:pStyle w:val="Cuerpo"/>
        <w:shd w:fill="FFFFFF" w:val="clear"/>
        <w:spacing w:lineRule="auto" w:line="480"/>
        <w:jc w:val="both"/>
        <w:rPr>
          <w:rStyle w:val="Ninguno"/>
          <w:sz w:val="24"/>
          <w:szCs w:val="24"/>
        </w:rPr>
      </w:pPr>
      <w:r>
        <w:rPr/>
        <w:drawing>
          <wp:inline distT="0" distB="0" distL="0" distR="0">
            <wp:extent cx="2690495" cy="2690495"/>
            <wp:effectExtent l="0" t="0" r="0" b="0"/>
            <wp:docPr id="5" name="Image4"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image9.png"/>
                    <pic:cNvPicPr>
                      <a:picLocks noChangeAspect="1" noChangeArrowheads="1"/>
                    </pic:cNvPicPr>
                  </pic:nvPicPr>
                  <pic:blipFill>
                    <a:blip r:embed="rId6"/>
                    <a:stretch>
                      <a:fillRect/>
                    </a:stretch>
                  </pic:blipFill>
                  <pic:spPr bwMode="auto">
                    <a:xfrm>
                      <a:off x="0" y="0"/>
                      <a:ext cx="2690495" cy="2690495"/>
                    </a:xfrm>
                    <a:prstGeom prst="rect">
                      <a:avLst/>
                    </a:prstGeom>
                  </pic:spPr>
                </pic:pic>
              </a:graphicData>
            </a:graphic>
          </wp:inline>
        </w:drawing>
      </w:r>
    </w:p>
    <w:p>
      <w:pPr>
        <w:pStyle w:val="Cuerpo"/>
        <w:shd w:fill="FFFFFF" w:val="clear"/>
        <w:spacing w:lineRule="auto" w:line="480"/>
        <w:jc w:val="both"/>
        <w:rPr>
          <w:rStyle w:val="Ninguno"/>
          <w:sz w:val="24"/>
          <w:szCs w:val="24"/>
        </w:rPr>
      </w:pPr>
      <w:r>
        <w:rPr>
          <w:rStyle w:val="Ninguno"/>
          <w:sz w:val="24"/>
          <w:szCs w:val="24"/>
          <w:lang w:val="en-US"/>
        </w:rPr>
        <w:t xml:space="preserve">En el </w:t>
      </w:r>
      <w:r>
        <w:rPr>
          <w:rStyle w:val="Ninguno"/>
          <w:sz w:val="24"/>
          <w:szCs w:val="24"/>
        </w:rPr>
        <w:t>ú</w:t>
      </w:r>
      <w:r>
        <w:rPr>
          <w:rStyle w:val="Ninguno"/>
          <w:sz w:val="24"/>
          <w:szCs w:val="24"/>
          <w:lang w:val="en-US"/>
        </w:rPr>
        <w:t>ltimo cuartil tenemos al distrito 1 con cabecera en Acaponeta. Este distrito tiene un DSI de 0.77. Mantiene las fronteras del distrito padre y tiene una ganancia en la parte sur del nuevo distrito.</w:t>
      </w:r>
    </w:p>
    <w:p>
      <w:pPr>
        <w:pStyle w:val="Cuerpo"/>
        <w:shd w:fill="FFFFFF" w:val="clear"/>
        <w:spacing w:lineRule="auto" w:line="480"/>
        <w:jc w:val="both"/>
        <w:rPr>
          <w:rStyle w:val="Ninguno"/>
          <w:sz w:val="24"/>
          <w:szCs w:val="24"/>
        </w:rPr>
      </w:pPr>
      <w:r>
        <w:rPr/>
        <w:drawing>
          <wp:inline distT="0" distB="0" distL="0" distR="0">
            <wp:extent cx="3081020" cy="3081020"/>
            <wp:effectExtent l="0" t="0" r="0" b="0"/>
            <wp:docPr id="6" name="Image5"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image10.png"/>
                    <pic:cNvPicPr>
                      <a:picLocks noChangeAspect="1" noChangeArrowheads="1"/>
                    </pic:cNvPicPr>
                  </pic:nvPicPr>
                  <pic:blipFill>
                    <a:blip r:embed="rId7"/>
                    <a:stretch>
                      <a:fillRect/>
                    </a:stretch>
                  </pic:blipFill>
                  <pic:spPr bwMode="auto">
                    <a:xfrm>
                      <a:off x="0" y="0"/>
                      <a:ext cx="3081020" cy="3081020"/>
                    </a:xfrm>
                    <a:prstGeom prst="rect">
                      <a:avLst/>
                    </a:prstGeom>
                  </pic:spPr>
                </pic:pic>
              </a:graphicData>
            </a:graphic>
          </wp:inline>
        </w:drawing>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rStyle w:val="Ninguno"/>
          <w:sz w:val="24"/>
          <w:szCs w:val="24"/>
        </w:rPr>
      </w:pPr>
      <w:r>
        <w:rPr>
          <w:rStyle w:val="Ninguno"/>
          <w:sz w:val="24"/>
          <w:szCs w:val="24"/>
          <w:lang w:val="en-US"/>
        </w:rPr>
        <w:t>Con ayuda de una sencilla regresión, analizamos el impacto del criterio 8, que es usado para detener el proceso de redistritación al momento que los partidos pol</w:t>
      </w:r>
      <w:r>
        <w:rPr>
          <w:rStyle w:val="Ninguno"/>
          <w:sz w:val="24"/>
          <w:szCs w:val="24"/>
        </w:rPr>
        <w:t>í</w:t>
      </w:r>
      <w:r>
        <w:rPr>
          <w:rStyle w:val="Ninguno"/>
          <w:sz w:val="24"/>
          <w:szCs w:val="24"/>
          <w:lang w:val="en-US"/>
        </w:rPr>
        <w:t>ticos llegan a un acuerdo, en el nivel del DSI.</w:t>
      </w:r>
    </w:p>
    <w:p>
      <w:pPr>
        <w:pStyle w:val="Cuerpo"/>
        <w:shd w:fill="FFFFFF" w:val="clear"/>
        <w:spacing w:lineRule="auto" w:line="480"/>
        <w:jc w:val="both"/>
        <w:rPr>
          <w:rStyle w:val="Ninguno"/>
          <w:sz w:val="24"/>
          <w:szCs w:val="24"/>
        </w:rPr>
      </w:pPr>
      <w:r>
        <w:rPr>
          <w:rStyle w:val="Ninguno"/>
          <w:sz w:val="24"/>
          <w:szCs w:val="24"/>
          <w:lang w:val="en-US"/>
        </w:rPr>
        <w:t xml:space="preserve">En este modelo tenemos como variable dependiente al </w:t>
      </w:r>
      <w:r>
        <w:rPr>
          <w:rStyle w:val="Ninguno"/>
          <w:sz w:val="24"/>
          <w:szCs w:val="24"/>
        </w:rPr>
        <w:t>í</w:t>
      </w:r>
      <w:r>
        <w:rPr>
          <w:rStyle w:val="Ninguno"/>
          <w:sz w:val="24"/>
          <w:szCs w:val="24"/>
          <w:lang w:val="en-US"/>
        </w:rPr>
        <w:t xml:space="preserve">ndice DSI y como variable independiente a una dummy que vale 1 cuando se usó criterio 8 para detener el proceso. </w:t>
      </w:r>
    </w:p>
    <w:p>
      <w:pPr>
        <w:pStyle w:val="Cuerpo"/>
        <w:shd w:fill="FFFFFF" w:val="clear"/>
        <w:spacing w:lineRule="auto" w:line="480"/>
        <w:jc w:val="both"/>
        <w:rPr>
          <w:rStyle w:val="Ninguno"/>
          <w:sz w:val="24"/>
          <w:szCs w:val="24"/>
        </w:rPr>
      </w:pPr>
      <w:r>
        <w:rPr>
          <w:rStyle w:val="Ninguno"/>
          <w:sz w:val="24"/>
          <w:szCs w:val="24"/>
        </w:rPr>
        <w:t>lm(formula = dsi ~ dcrit8, data = all)</w:t>
      </w:r>
    </w:p>
    <w:p>
      <w:pPr>
        <w:pStyle w:val="Cuerpo"/>
        <w:shd w:fill="FFFFFF" w:val="clear"/>
        <w:spacing w:lineRule="auto" w:line="480"/>
        <w:jc w:val="both"/>
        <w:rPr>
          <w:rStyle w:val="Ninguno"/>
          <w:sz w:val="24"/>
          <w:szCs w:val="24"/>
        </w:rPr>
      </w:pPr>
      <w:r>
        <w:rPr>
          <w:rStyle w:val="Ninguno"/>
          <w:sz w:val="24"/>
          <w:szCs w:val="24"/>
          <w:lang w:val="en-US"/>
        </w:rPr>
        <w:t>Residuals:</w:t>
      </w:r>
    </w:p>
    <w:p>
      <w:pPr>
        <w:pStyle w:val="Cuerpo"/>
        <w:shd w:fill="FFFFFF" w:val="clear"/>
        <w:spacing w:lineRule="auto" w:line="480"/>
        <w:jc w:val="both"/>
        <w:rPr>
          <w:rStyle w:val="Ninguno"/>
          <w:sz w:val="24"/>
          <w:szCs w:val="24"/>
        </w:rPr>
      </w:pPr>
      <w:r>
        <w:rPr>
          <w:rStyle w:val="Ninguno"/>
          <w:sz w:val="24"/>
          <w:szCs w:val="24"/>
        </w:rPr>
        <w:t xml:space="preserve">     </w:t>
      </w:r>
      <w:r>
        <w:rPr>
          <w:rStyle w:val="Ninguno"/>
          <w:sz w:val="24"/>
          <w:szCs w:val="24"/>
        </w:rPr>
        <w:t xml:space="preserve">Min       1Q   Median       3Q      Max </w:t>
      </w:r>
    </w:p>
    <w:p>
      <w:pPr>
        <w:pStyle w:val="Cuerpo"/>
        <w:shd w:fill="FFFFFF" w:val="clear"/>
        <w:spacing w:lineRule="auto" w:line="480"/>
        <w:jc w:val="both"/>
        <w:rPr>
          <w:rStyle w:val="Ninguno"/>
          <w:sz w:val="24"/>
          <w:szCs w:val="24"/>
        </w:rPr>
      </w:pPr>
      <w:r>
        <w:rPr>
          <w:rStyle w:val="Ninguno"/>
          <w:sz w:val="24"/>
          <w:szCs w:val="24"/>
        </w:rPr>
        <w:t xml:space="preserve">-0.47184 -0.17696 -0.03008  0.15392  0.48492 </w:t>
      </w:r>
    </w:p>
    <w:p>
      <w:pPr>
        <w:pStyle w:val="Cuerpo"/>
        <w:shd w:fill="FFFFFF" w:val="clear"/>
        <w:spacing w:lineRule="auto" w:line="480"/>
        <w:jc w:val="both"/>
        <w:rPr>
          <w:rStyle w:val="Ninguno"/>
          <w:sz w:val="24"/>
          <w:szCs w:val="24"/>
        </w:rPr>
      </w:pPr>
      <w:r>
        <w:rPr>
          <w:rStyle w:val="Ninguno"/>
          <w:sz w:val="24"/>
          <w:szCs w:val="24"/>
          <w:lang w:val="nl-NL"/>
        </w:rPr>
        <w:t>Coefficients:</w:t>
      </w:r>
    </w:p>
    <w:p>
      <w:pPr>
        <w:pStyle w:val="Cuerpo"/>
        <w:shd w:fill="FFFFFF" w:val="clear"/>
        <w:spacing w:lineRule="auto" w:line="480"/>
        <w:jc w:val="both"/>
        <w:rPr>
          <w:rStyle w:val="Ninguno"/>
          <w:sz w:val="24"/>
          <w:szCs w:val="24"/>
        </w:rPr>
      </w:pPr>
      <w:r>
        <w:rPr>
          <w:rStyle w:val="Ninguno"/>
          <w:sz w:val="24"/>
          <w:szCs w:val="24"/>
        </w:rPr>
        <w:t xml:space="preserve">            </w:t>
      </w:r>
      <w:r>
        <w:rPr>
          <w:rStyle w:val="Ninguno"/>
          <w:sz w:val="24"/>
          <w:szCs w:val="24"/>
        </w:rPr>
        <w:t xml:space="preserve">Estimate Std. Error t value Pr(&gt;|t|)    </w:t>
      </w:r>
    </w:p>
    <w:p>
      <w:pPr>
        <w:pStyle w:val="Cuerpo"/>
        <w:shd w:fill="FFFFFF" w:val="clear"/>
        <w:spacing w:lineRule="auto" w:line="480"/>
        <w:jc w:val="both"/>
        <w:rPr>
          <w:rStyle w:val="Ninguno"/>
          <w:sz w:val="24"/>
          <w:szCs w:val="24"/>
        </w:rPr>
      </w:pPr>
      <w:r>
        <w:rPr>
          <w:rStyle w:val="Ninguno"/>
          <w:sz w:val="24"/>
          <w:szCs w:val="24"/>
        </w:rPr>
        <w:t>(Intercept)  0.51508    0.01980  26.020  &lt; 2e-16 ***</w:t>
      </w:r>
    </w:p>
    <w:p>
      <w:pPr>
        <w:pStyle w:val="Cuerpo"/>
        <w:shd w:fill="FFFFFF" w:val="clear"/>
        <w:spacing w:lineRule="auto" w:line="480"/>
        <w:jc w:val="both"/>
        <w:rPr>
          <w:rStyle w:val="Ninguno"/>
          <w:sz w:val="24"/>
          <w:szCs w:val="24"/>
        </w:rPr>
      </w:pPr>
      <w:r>
        <w:rPr>
          <w:rStyle w:val="Ninguno"/>
          <w:sz w:val="24"/>
          <w:szCs w:val="24"/>
        </w:rPr>
        <w:t xml:space="preserve">dcrit8       0.10475    0.03826   2.738  0.00679 ** </w:t>
      </w:r>
    </w:p>
    <w:p>
      <w:pPr>
        <w:pStyle w:val="Cuerpo"/>
        <w:shd w:fill="FFFFFF" w:val="clear"/>
        <w:spacing w:lineRule="auto" w:line="480"/>
        <w:jc w:val="both"/>
        <w:rPr>
          <w:rStyle w:val="Ninguno"/>
          <w:sz w:val="24"/>
          <w:szCs w:val="24"/>
        </w:rPr>
      </w:pPr>
      <w:r>
        <w:rPr>
          <w:rStyle w:val="Ninguno"/>
          <w:sz w:val="24"/>
          <w:szCs w:val="24"/>
        </w:rPr>
        <w:t>---</w:t>
      </w:r>
    </w:p>
    <w:p>
      <w:pPr>
        <w:pStyle w:val="Cuerpo"/>
        <w:shd w:fill="FFFFFF" w:val="clear"/>
        <w:spacing w:lineRule="auto" w:line="480"/>
        <w:jc w:val="both"/>
        <w:rPr>
          <w:rStyle w:val="Ninguno"/>
          <w:sz w:val="24"/>
          <w:szCs w:val="24"/>
        </w:rPr>
      </w:pPr>
      <w:r>
        <w:rPr>
          <w:rStyle w:val="Ninguno"/>
          <w:sz w:val="24"/>
          <w:szCs w:val="24"/>
        </w:rPr>
        <w:t>Signif. codes:  0 '***' 0.001 '**' 0.01 '*' 0.05 '.' 0.1 ' ' 1</w:t>
      </w:r>
    </w:p>
    <w:p>
      <w:pPr>
        <w:pStyle w:val="Cuerpo"/>
        <w:shd w:fill="FFFFFF" w:val="clear"/>
        <w:spacing w:lineRule="auto" w:line="480"/>
        <w:jc w:val="both"/>
        <w:rPr>
          <w:rStyle w:val="Ninguno"/>
          <w:sz w:val="24"/>
          <w:szCs w:val="24"/>
        </w:rPr>
      </w:pPr>
      <w:r>
        <w:rPr>
          <w:rStyle w:val="Ninguno"/>
          <w:sz w:val="24"/>
          <w:szCs w:val="24"/>
          <w:lang w:val="en-US"/>
        </w:rPr>
        <w:t>Residual standard error: 0.2291 on 181 degrees of freedom</w:t>
      </w:r>
    </w:p>
    <w:p>
      <w:pPr>
        <w:pStyle w:val="Cuerpo"/>
        <w:shd w:fill="FFFFFF" w:val="clear"/>
        <w:spacing w:lineRule="auto" w:line="480"/>
        <w:jc w:val="both"/>
        <w:rPr>
          <w:rStyle w:val="Ninguno"/>
          <w:sz w:val="24"/>
          <w:szCs w:val="24"/>
        </w:rPr>
      </w:pPr>
      <w:r>
        <w:rPr>
          <w:rStyle w:val="Ninguno"/>
          <w:sz w:val="24"/>
          <w:szCs w:val="24"/>
          <w:lang w:val="en-US"/>
        </w:rPr>
        <w:t>Multiple R-squared:  0.03978,</w:t>
        <w:tab/>
        <w:t xml:space="preserve">Adjusted R-squared:  0.03447 </w:t>
      </w:r>
    </w:p>
    <w:p>
      <w:pPr>
        <w:pStyle w:val="Cuerpo"/>
        <w:shd w:fill="FFFFFF" w:val="clear"/>
        <w:spacing w:lineRule="auto" w:line="480"/>
        <w:jc w:val="both"/>
        <w:rPr>
          <w:rStyle w:val="Ninguno"/>
          <w:sz w:val="24"/>
          <w:szCs w:val="24"/>
        </w:rPr>
      </w:pPr>
      <w:r>
        <w:rPr>
          <w:rStyle w:val="Ninguno"/>
          <w:sz w:val="24"/>
          <w:szCs w:val="24"/>
          <w:lang w:val="en-US"/>
        </w:rPr>
        <w:t>F-statistic: 7.498 on 1 and 181 DF,  p-value: 0.006792</w:t>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rStyle w:val="Ninguno"/>
          <w:sz w:val="24"/>
          <w:szCs w:val="24"/>
        </w:rPr>
      </w:pPr>
      <w:r>
        <w:rPr>
          <w:rStyle w:val="Ninguno"/>
          <w:sz w:val="24"/>
          <w:szCs w:val="24"/>
          <w:lang w:val="en-US"/>
        </w:rPr>
        <w:t xml:space="preserve">El coeficiente de la variable del criterio 8 es de 0.10475 y es significativo al 95%, por lo que cuando se usa el criterio 8 para detener el proceso de redistritación, el </w:t>
      </w:r>
      <w:r>
        <w:rPr>
          <w:rStyle w:val="Ninguno"/>
          <w:sz w:val="24"/>
          <w:szCs w:val="24"/>
        </w:rPr>
        <w:t>í</w:t>
      </w:r>
      <w:r>
        <w:rPr>
          <w:rStyle w:val="Ninguno"/>
          <w:sz w:val="24"/>
          <w:szCs w:val="24"/>
          <w:lang w:val="en-US"/>
        </w:rPr>
        <w:t>ndice DSI aumenta en 10.475%. Es decir, los estados donde se usó criterio 8, mantienen un mapa que preserva la similitud entre los distritos padres e hijos a comparación de los estados donde se completó el proceso.</w:t>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sz w:val="24"/>
          <w:szCs w:val="24"/>
        </w:rPr>
      </w:pPr>
      <w:r>
        <w:rPr>
          <w:sz w:val="24"/>
          <w:szCs w:val="24"/>
        </w:rPr>
      </w:r>
    </w:p>
    <w:p>
      <w:pPr>
        <w:pStyle w:val="Cuerpo"/>
        <w:shd w:fill="FFFFFF" w:val="clear"/>
        <w:spacing w:lineRule="auto" w:line="480"/>
        <w:jc w:val="both"/>
        <w:rPr/>
      </w:pPr>
      <w:r>
        <w:rPr/>
      </w:r>
    </w:p>
    <w:sectPr>
      <w:headerReference w:type="default" r:id="rId8"/>
      <w:footerReference w:type="default" r:id="rId9"/>
      <w:type w:val="nextPage"/>
      <w:pgSz w:w="11906" w:h="16838"/>
      <w:pgMar w:left="1440" w:right="1440" w:header="0" w:top="1440" w:footer="720" w:bottom="1440" w:gutter="0"/>
      <w:pgNumType w:start="1" w:fmt="decimal"/>
      <w:formProt w:val="false"/>
      <w:textDirection w:val="lrTb"/>
      <w:bidi/>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iel Saavedra Lladó" w:date="2017-12-17T09:54:44Z" w:initials="">
    <w:p>
      <w:r>
        <w:rPr>
          <w:rFonts w:ascii="Liberation Serif" w:hAnsi="Liberation Serif" w:eastAsia="DejaVu Sans" w:cs="DejaVu Sans"/>
          <w:color w:val="auto"/>
          <w:u w:val="none"/>
          <w:lang w:val="en-US" w:eastAsia="en-US" w:bidi="en-US"/>
        </w:rPr>
      </w:r>
    </w:p>
    <w:p>
      <w:r>
        <w:rPr>
          <w:rFonts w:ascii="Liberation Serif" w:hAnsi="Liberation Serif" w:eastAsia="Arial Unicode MS" w:cs="Arial Unicode MS"/>
          <w:color w:val="auto"/>
          <w:u w:val="none"/>
          <w:lang w:val="en-US" w:eastAsia="en-US" w:bidi="en-US"/>
        </w:rPr>
        <w:t>no me encanta esta frase pero bueno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Arial">
    <w:charset w:val="01"/>
    <w:family w:val="roman"/>
    <w:pitch w:val="variable"/>
  </w:font>
  <w:font w:name="Calibri">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
      <w:rPr/>
    </w:pPr>
    <w:r>
      <w:rPr/>
      <w:t>Referencias:</w:t>
    </w:r>
  </w:p>
  <w:p>
    <w:pPr>
      <w:pStyle w:val="Cuerpo"/>
      <w:rPr/>
    </w:pPr>
    <w:r>
      <w:rPr>
        <w:lang w:val="en-US"/>
      </w:rPr>
      <w:t>-Cox, Gary, Jonathan Katz, Elbridge Gerry</w:t>
    </w:r>
    <w:r>
      <w:rPr/>
      <w:t>’</w:t>
    </w:r>
    <w:r>
      <w:rPr>
        <w:lang w:val="en-US"/>
      </w:rPr>
      <w:t>s Salamander: The electoral consequences of the apportionment revolution, Cambridge University Press, 2004.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shd w:fill="FFFFFF" w:val="clear"/>
      <w:bidi w:val="0"/>
      <w:jc w:val="left"/>
      <w:rPr/>
    </w:pPr>
    <w:r>
      <w:rPr/>
    </w:r>
  </w:p>
</w:hd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inguno">
    <w:name w:val="Ninguno"/>
    <w:qFormat/>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Cabeceraypie">
    <w:name w:val="Cabecera y pie"/>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Cuerpo">
    <w:name w:val="Cuerpo"/>
    <w:qFormat/>
    <w:pPr>
      <w:keepNext/>
      <w:keepLines w:val="false"/>
      <w:pageBreakBefore w:val="false"/>
      <w:widowControl/>
      <w:shd w:val="clear" w:color="auto" w:fill="auto"/>
      <w:suppressAutoHyphens w:val="false"/>
      <w:bidi w:val="0"/>
      <w:spacing w:lineRule="auto" w:line="276" w:before="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Poromisin">
    <w:name w:val="Por omisión"/>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9</Pages>
  <Words>1434</Words>
  <Characters>7500</Characters>
  <CharactersWithSpaces>8962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2017-12-20T05:04:15Z</dcterms:modified>
  <cp:revision>1</cp:revision>
  <dc:subject/>
  <dc:title/>
</cp:coreProperties>
</file>