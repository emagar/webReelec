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ins w:id="0" w:author="Unknown Author" w:date="2017-12-04T11:00:00Z">
        <w:r>
          <w:rPr>
            <w:lang w:eastAsia="es-MX"/>
          </w:rPr>
          <w:t>Título</w:t>
        </w:r>
      </w:ins>
    </w:p>
    <w:p>
      <w:pPr>
        <w:pStyle w:val="Normal"/>
        <w:rPr/>
      </w:pPr>
      <w:ins w:id="1" w:author="Unknown Author" w:date="2017-12-04T11:00:00Z">
        <w:r>
          <w:rPr>
            <w:lang w:eastAsia="es-MX"/>
          </w:rPr>
          <w:t xml:space="preserve">por </w:t>
        </w:r>
      </w:ins>
    </w:p>
    <w:p>
      <w:pPr>
        <w:pStyle w:val="Normal"/>
        <w:rPr/>
      </w:pPr>
      <w:ins w:id="2" w:author="Unknown Author" w:date="2017-12-04T11:00:00Z">
        <w:r>
          <w:rPr>
            <w:lang w:eastAsia="es-MX"/>
          </w:rPr>
          <w:t>Daniel Saavedra y Humberto Trejo</w:t>
        </w:r>
      </w:ins>
    </w:p>
    <w:p>
      <w:pPr>
        <w:pStyle w:val="Normal"/>
        <w:rPr>
          <w:lang w:eastAsia="es-MX"/>
        </w:rPr>
      </w:pPr>
      <w:ins w:id="3" w:author="Unknown Author" w:date="2017-12-04T11:00:00Z">
        <w:r>
          <w:rPr/>
        </w:r>
      </w:ins>
    </w:p>
    <w:p>
      <w:pPr>
        <w:pStyle w:val="Normal"/>
        <w:rPr/>
      </w:pPr>
      <w:r>
        <w:rPr>
          <w:lang w:eastAsia="es-MX"/>
        </w:rPr>
        <w:t>En el 2013 se aprobó en el Congreso de la Unión la reforma político-electoral. Una de las cuesti</w:t>
      </w:r>
      <w:ins w:id="4" w:author="Unknown Author" w:date="2017-12-04T11:00:00Z">
        <w:r>
          <w:rPr>
            <w:lang w:eastAsia="es-MX"/>
          </w:rPr>
          <w:t>o</w:t>
        </w:r>
      </w:ins>
      <w:r>
        <w:rPr>
          <w:lang w:eastAsia="es-MX"/>
        </w:rPr>
        <w:t>n</w:t>
      </w:r>
      <w:del w:id="5" w:author="Unknown Author" w:date="2017-12-04T11:00:00Z">
        <w:r>
          <w:rPr>
            <w:lang w:eastAsia="es-MX"/>
          </w:rPr>
          <w:delText>o</w:delText>
        </w:r>
      </w:del>
      <w:r>
        <w:rPr>
          <w:lang w:eastAsia="es-MX"/>
        </w:rPr>
        <w:t>es más importantes que abarcó esta reforma fue la transformación del IFE al INE. En esta, el INE le retiró ciertas facultades a los Organismos Electorales Locales. Por ejemplo, la redistritación de todos los distritos electorales locales pasó a ser potestad del INE. Desde el 2014 se ha realizado la reedistritación en todos los estados de la república.</w:t>
      </w:r>
    </w:p>
    <w:p>
      <w:pPr>
        <w:pStyle w:val="Normal"/>
        <w:rPr/>
      </w:pPr>
      <w:ins w:id="7" w:author="Unknown Author" w:date="2017-12-04T11:01:00Z">
        <w:r>
          <w:rPr>
            <w:lang w:eastAsia="es-MX"/>
          </w:rPr>
          <w:t xml:space="preserve">Al elaborar un nuevo mapa distrital, los actores involucrados en el proceso persiguen </w:t>
        </w:r>
      </w:ins>
      <w:ins w:id="8" w:author="Unknown Author" w:date="2017-12-04T11:02:00Z">
        <w:r>
          <w:rPr>
            <w:lang w:eastAsia="es-MX"/>
          </w:rPr>
          <w:t>objetivos múltiples, a menudo velados e inevitablemente contradictorios entre sí (Cox y Katz 2002, Grofman y Hanley)</w:t>
        </w:r>
      </w:ins>
      <w:ins w:id="9" w:author="Unknown Author" w:date="2017-12-04T11:03:00Z">
        <w:r>
          <w:rPr>
            <w:lang w:eastAsia="es-MX"/>
          </w:rPr>
          <w:t xml:space="preserve">. </w:t>
        </w:r>
      </w:ins>
      <w:ins w:id="10" w:author="Unknown Author" w:date="2017-12-04T11:08:00Z">
        <w:r>
          <w:rPr>
            <w:lang w:eastAsia="es-MX"/>
          </w:rPr>
          <w:t xml:space="preserve">Partimos de la premisa que la mudanza de actores locales por actores nacionales en la redistritación cambió de manera sustancial la gama de intereses </w:t>
        </w:r>
      </w:ins>
      <w:ins w:id="11" w:author="Unknown Author" w:date="2017-12-04T11:08:00Z">
        <w:r>
          <w:rPr>
            <w:lang w:eastAsia="es-MX"/>
          </w:rPr>
          <w:t>que reflejan los mapas</w:t>
        </w:r>
      </w:ins>
      <w:ins w:id="12" w:author="Unknown Author" w:date="2017-12-04T11:08:00Z">
        <w:r>
          <w:rPr>
            <w:lang w:eastAsia="es-MX"/>
          </w:rPr>
          <w:t xml:space="preserve">. </w:t>
        </w:r>
      </w:ins>
      <w:ins w:id="13" w:author="Unknown Author" w:date="2017-12-04T11:08:00Z">
        <w:r>
          <w:rPr>
            <w:lang w:eastAsia="es-MX"/>
          </w:rPr>
          <w:t xml:space="preserve">Los distritos de cada estado que heredó el INE variaban enormemente unos de otros. Pero todos, sin excepción, compartían el atributo de haber sido dibujados, en su momento, </w:t>
        </w:r>
      </w:ins>
      <w:ins w:id="14" w:author="Unknown Author" w:date="2017-12-04T11:08:00Z">
        <w:r>
          <w:rPr>
            <w:lang w:eastAsia="es-MX"/>
          </w:rPr>
          <w:t xml:space="preserve">por </w:t>
        </w:r>
      </w:ins>
      <w:ins w:id="15" w:author="Unknown Author" w:date="2017-12-04T11:08:00Z">
        <w:r>
          <w:rPr>
            <w:lang w:eastAsia="es-MX"/>
          </w:rPr>
          <w:t xml:space="preserve">los </w:t>
        </w:r>
      </w:ins>
      <w:ins w:id="16" w:author="Unknown Author" w:date="2017-12-04T11:08:00Z">
        <w:r>
          <w:rPr>
            <w:lang w:eastAsia="es-MX"/>
          </w:rPr>
          <w:t xml:space="preserve">institudos </w:t>
        </w:r>
      </w:ins>
      <w:ins w:id="17" w:author="Unknown Author" w:date="2017-12-04T11:08:00Z">
        <w:r>
          <w:rPr>
            <w:lang w:eastAsia="es-MX"/>
          </w:rPr>
          <w:t xml:space="preserve">electorales </w:t>
        </w:r>
      </w:ins>
      <w:ins w:id="18" w:author="Unknown Author" w:date="2017-12-04T11:08:00Z">
        <w:r>
          <w:rPr>
            <w:lang w:eastAsia="es-MX"/>
          </w:rPr>
          <w:t xml:space="preserve">locales. </w:t>
        </w:r>
      </w:ins>
      <w:ins w:id="19" w:author="Unknown Author" w:date="2017-12-04T11:08:00Z">
        <w:r>
          <w:rPr>
            <w:lang w:eastAsia="es-MX"/>
          </w:rPr>
          <w:t xml:space="preserve">Y, si bien los partidos estatales intervinieron en el proceso, los mapas nuevos los trazó el actor nacional. </w:t>
        </w:r>
      </w:ins>
    </w:p>
    <w:p>
      <w:pPr>
        <w:pStyle w:val="Normal"/>
        <w:rPr/>
      </w:pPr>
      <w:ins w:id="20" w:author="Unknown Author" w:date="2017-12-04T11:08:00Z">
        <w:r>
          <w:rPr>
            <w:lang w:eastAsia="es-MX"/>
          </w:rPr>
          <w:t>E</w:t>
        </w:r>
      </w:ins>
      <w:ins w:id="21" w:author="Unknown Author" w:date="2017-12-04T11:08:00Z">
        <w:r>
          <w:rPr>
            <w:lang w:eastAsia="es-MX"/>
          </w:rPr>
          <w:t xml:space="preserve">ste texto los distritos viejos y nuevos de cada estado en aras de describir el grado de variación introducido. Lo haremos desde una perspectiva particular, estadística. Discutan y elaboren sobre el DSI. </w:t>
        </w:r>
      </w:ins>
    </w:p>
    <w:p>
      <w:pPr>
        <w:pStyle w:val="Normal"/>
        <w:rPr>
          <w:lang w:eastAsia="es-MX"/>
        </w:rPr>
      </w:pPr>
      <w:ins w:id="22" w:author="Unknown Author" w:date="2017-12-04T11:08:00Z">
        <w:r>
          <w:rPr/>
        </w:r>
      </w:ins>
    </w:p>
    <w:p>
      <w:pPr>
        <w:pStyle w:val="Normal"/>
        <w:rPr>
          <w:lang w:eastAsia="es-MX"/>
          <w:del w:id="24" w:author="Unknown Author" w:date="2017-12-04T11:21:00Z"/>
        </w:rPr>
      </w:pPr>
      <w:del w:id="23" w:author="Unknown Author" w:date="2017-12-04T11:21:00Z">
        <w:r>
          <w:rPr/>
        </w:r>
      </w:del>
    </w:p>
    <w:p>
      <w:pPr>
        <w:pStyle w:val="Normal"/>
        <w:rPr/>
      </w:pPr>
      <w:r>
        <w:rPr>
          <w:lang w:eastAsia="es-MX"/>
        </w:rPr>
        <w:t xml:space="preserve">Este trabajo consistió en el análisis de la comparación entre los antiguos mapas de los ditritos loclaes electorales y los nuevos realizados por el INE.  Se identificó el viejo distrito que más población contribuyó al nuevo distrito. Se calculó el porcentaje anterior mediante la sigueinte formaula: S= [(población común)/(población distrito padre + población distrito nuevo – Población común)]. </w:t>
      </w:r>
    </w:p>
    <w:p>
      <w:pPr>
        <w:pStyle w:val="Normal"/>
        <w:rPr/>
      </w:pPr>
      <w:r>
        <w:drawing>
          <wp:anchor behindDoc="0" distT="0" distB="6350" distL="114300" distR="118110" simplePos="0" locked="0" layoutInCell="1" allowOverlap="1" relativeHeight="2">
            <wp:simplePos x="0" y="0"/>
            <wp:positionH relativeFrom="column">
              <wp:posOffset>253365</wp:posOffset>
            </wp:positionH>
            <wp:positionV relativeFrom="paragraph">
              <wp:posOffset>1114425</wp:posOffset>
            </wp:positionV>
            <wp:extent cx="2510790" cy="1727200"/>
            <wp:effectExtent l="0" t="0" r="0" b="0"/>
            <wp:wrapTopAndBottom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0" distL="114300" distR="117475" simplePos="0" locked="0" layoutInCell="1" allowOverlap="1" relativeHeight="3">
            <wp:simplePos x="0" y="0"/>
            <wp:positionH relativeFrom="column">
              <wp:posOffset>3156585</wp:posOffset>
            </wp:positionH>
            <wp:positionV relativeFrom="paragraph">
              <wp:posOffset>1241425</wp:posOffset>
            </wp:positionV>
            <wp:extent cx="2701925" cy="1308100"/>
            <wp:effectExtent l="0" t="0" r="0" b="0"/>
            <wp:wrapTopAndBottom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MX"/>
        </w:rPr>
        <w:t>S</w:t>
      </w:r>
      <w:r>
        <w:rPr>
          <w:lang w:eastAsia="es-MX"/>
        </w:rPr>
        <w:t>e an</w:t>
      </w:r>
      <w:del w:id="25" w:author="Unknown Author" w:date="2017-12-04T11:21:00Z">
        <w:r>
          <w:rPr>
            <w:lang w:eastAsia="es-MX"/>
          </w:rPr>
          <w:delText>l</w:delText>
        </w:r>
      </w:del>
      <w:r>
        <w:rPr>
          <w:lang w:eastAsia="es-MX"/>
        </w:rPr>
        <w:t>a</w:t>
      </w:r>
      <w:ins w:id="26" w:author="Unknown Author" w:date="2017-12-04T11:21:00Z">
        <w:r>
          <w:rPr>
            <w:lang w:eastAsia="es-MX"/>
          </w:rPr>
          <w:t>l</w:t>
        </w:r>
      </w:ins>
      <w:r>
        <w:rPr>
          <w:lang w:eastAsia="es-MX"/>
        </w:rPr>
        <w:t>izó la transformación de cada uno de los distritos locales de cada uno de los estados de la República y se obtuvieron los sigu</w:t>
      </w:r>
      <w:del w:id="27" w:author="Unknown Author" w:date="2017-12-04T11:21:00Z">
        <w:r>
          <w:rPr>
            <w:lang w:eastAsia="es-MX"/>
          </w:rPr>
          <w:delText>e</w:delText>
        </w:r>
      </w:del>
      <w:r>
        <w:rPr>
          <w:lang w:eastAsia="es-MX"/>
        </w:rPr>
        <w:t>i</w:t>
      </w:r>
      <w:ins w:id="28" w:author="Unknown Author" w:date="2017-12-04T11:21:00Z">
        <w:r>
          <w:rPr>
            <w:lang w:eastAsia="es-MX"/>
          </w:rPr>
          <w:t>e</w:t>
        </w:r>
      </w:ins>
      <w:r>
        <w:rPr>
          <w:lang w:eastAsia="es-MX"/>
        </w:rPr>
        <w:t>ntes resultados: la media de la “S” global de los estados fue de 0.5617 y la mediana de 0.5455. Esto quiere decir que el porcentaje del distrito viejo que más contribuyó a la creación del nuevo fue en promedio, y el porcentaje más común, ligeramente arriba del 50%.</w:t>
      </w:r>
    </w:p>
    <w:p>
      <w:pPr>
        <w:pStyle w:val="Normal"/>
        <w:rPr>
          <w:lang w:eastAsia="es-MX"/>
        </w:rPr>
      </w:pPr>
      <w:ins w:id="29" w:author="Unknown Author" w:date="2017-12-04T11:22:00Z">
        <w:r>
          <w:rPr>
            <w:lang w:eastAsia="es-MX"/>
          </w:rPr>
        </w:r>
      </w:ins>
    </w:p>
    <w:p>
      <w:pPr>
        <w:pStyle w:val="Normal"/>
        <w:rPr>
          <w:lang w:eastAsia="es-MX"/>
        </w:rPr>
      </w:pPr>
      <w:ins w:id="30" w:author="Unknown Author" w:date="2017-12-04T11:22:00Z">
        <w:r>
          <w:rPr>
            <w:lang w:eastAsia="es-MX"/>
          </w:rPr>
          <w:t xml:space="preserve">Ofrezcan estadística descriptiva antes de los histogramas. Identifiquen qué distritos caen en los cuartiles para narrar lo que ocurrió en cada uno. </w:t>
        </w:r>
      </w:ins>
    </w:p>
    <w:p>
      <w:pPr>
        <w:pStyle w:val="Normal"/>
        <w:rPr>
          <w:lang w:eastAsia="es-MX"/>
        </w:rPr>
      </w:pPr>
      <w:r>
        <w:rPr>
          <w:lang w:eastAsia="es-MX"/>
        </w:rPr>
      </w:r>
    </w:p>
    <w:p>
      <w:pPr>
        <w:pStyle w:val="Normal"/>
        <w:rPr>
          <w:lang w:eastAsia="es-MX"/>
        </w:rPr>
      </w:pPr>
      <w:r>
        <w:rPr>
          <w:lang w:eastAsia="es-MX"/>
        </w:rPr>
        <w:t xml:space="preserve">En la gráfica del histograma anterior se muestra que la mayor frecuencia de los distritos se encontró con una “S” enter 0.5 y 0.6. Se asemeja a una normal un puequeño salto a la derecha. La frecuencia menor fue del lado izquierdo entre 0 y 0.2. Por otro lado, en la grafica de caja y brazos, se observa lo mismo: la mayor frecuencia estuvo alrededor del 0.5 y 0.6 . El primer cuartil está cerca del 0.4 y el tercero en 0.7. Asimismo, </w:t>
      </w:r>
      <w:bookmarkStart w:id="0" w:name="_GoBack"/>
      <w:bookmarkEnd w:id="0"/>
      <w:r>
        <w:rPr>
          <w:lang w:eastAsia="es-MX"/>
        </w:rPr>
        <w:t xml:space="preserve">se muestran algunos datos atipicos en el 0 y el 1.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LibreOffice/5.1.6.2$Linux_X86_64 LibreOffice_project/10m0$Build-2</Application>
  <Pages>2</Pages>
  <Words>468</Words>
  <Characters>2360</Characters>
  <CharactersWithSpaces>2826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2017-11-23T00:10:00Z</dcterms:created>
  <dc:creator>HUMBERTO TREJO CALZADA</dc:creator>
  <dc:description/>
  <dc:language>en-US</dc:language>
  <cp:lastModifiedBy/>
  <dcterms:modified xsi:type="dcterms:W3CDTF">2017-12-04T11:24:07Z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